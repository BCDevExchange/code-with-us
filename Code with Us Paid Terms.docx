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68" w:rsidRPr="00865360" w:rsidRDefault="00EC02AA" w:rsidP="00865360">
      <w:pPr>
        <w:spacing w:line="240" w:lineRule="auto"/>
        <w:jc w:val="center"/>
        <w:rPr>
          <w:rFonts w:ascii="Helv" w:hAnsi="Helv" w:cs="Arial"/>
          <w:b/>
          <w:sz w:val="28"/>
          <w:szCs w:val="28"/>
        </w:rPr>
      </w:pPr>
      <w:ins w:id="0" w:author="Lester, Victoria A JAG:EX" w:date="2016-10-07T10:55:00Z">
        <w:r>
          <w:rPr>
            <w:rFonts w:ascii="Helv" w:hAnsi="Helv" w:cs="Arial"/>
            <w:b/>
            <w:sz w:val="28"/>
            <w:szCs w:val="28"/>
          </w:rPr>
          <w:t>“</w:t>
        </w:r>
      </w:ins>
      <w:r w:rsidR="009029F1">
        <w:rPr>
          <w:rFonts w:ascii="Helv" w:hAnsi="Helv" w:cs="Arial"/>
          <w:b/>
          <w:sz w:val="28"/>
          <w:szCs w:val="28"/>
        </w:rPr>
        <w:t xml:space="preserve">Code with Us </w:t>
      </w:r>
      <w:del w:id="1" w:author="Lester, Victoria A JAG:EX" w:date="2016-10-07T10:55:00Z">
        <w:r w:rsidR="009029F1" w:rsidDel="00EC02AA">
          <w:rPr>
            <w:rFonts w:ascii="Helv" w:hAnsi="Helv" w:cs="Arial"/>
            <w:b/>
            <w:sz w:val="28"/>
            <w:szCs w:val="28"/>
          </w:rPr>
          <w:delText>-</w:delText>
        </w:r>
      </w:del>
      <w:ins w:id="2" w:author="Lester, Victoria A JAG:EX" w:date="2016-10-07T10:55:00Z">
        <w:r>
          <w:rPr>
            <w:rFonts w:ascii="Helv" w:hAnsi="Helv" w:cs="Arial"/>
            <w:b/>
            <w:sz w:val="28"/>
            <w:szCs w:val="28"/>
          </w:rPr>
          <w:t>–</w:t>
        </w:r>
      </w:ins>
      <w:r w:rsidR="009029F1">
        <w:rPr>
          <w:rFonts w:ascii="Helv" w:hAnsi="Helv" w:cs="Arial"/>
          <w:b/>
          <w:sz w:val="28"/>
          <w:szCs w:val="28"/>
        </w:rPr>
        <w:t xml:space="preserve"> Paid</w:t>
      </w:r>
      <w:ins w:id="3" w:author="Lester, Victoria A JAG:EX" w:date="2016-10-07T10:55:00Z">
        <w:r>
          <w:rPr>
            <w:rFonts w:ascii="Helv" w:hAnsi="Helv" w:cs="Arial"/>
            <w:b/>
            <w:sz w:val="28"/>
            <w:szCs w:val="28"/>
          </w:rPr>
          <w:t>”</w:t>
        </w:r>
      </w:ins>
      <w:r w:rsidR="00F83268" w:rsidRPr="00865360">
        <w:rPr>
          <w:rFonts w:ascii="Helv" w:hAnsi="Helv" w:cs="Arial"/>
          <w:b/>
          <w:sz w:val="28"/>
          <w:szCs w:val="28"/>
        </w:rPr>
        <w:t xml:space="preserve"> </w:t>
      </w:r>
      <w:ins w:id="4" w:author="Lester, Victoria A JAG:EX" w:date="2016-10-07T12:17:00Z">
        <w:r w:rsidR="002B46D9">
          <w:rPr>
            <w:rFonts w:ascii="Helv" w:hAnsi="Helv" w:cs="Arial"/>
            <w:b/>
            <w:sz w:val="28"/>
            <w:szCs w:val="28"/>
          </w:rPr>
          <w:t xml:space="preserve">Process </w:t>
        </w:r>
      </w:ins>
      <w:r w:rsidR="003A5604" w:rsidRPr="00865360">
        <w:rPr>
          <w:rFonts w:ascii="Helv" w:hAnsi="Helv" w:cs="Arial"/>
          <w:b/>
          <w:sz w:val="28"/>
          <w:szCs w:val="28"/>
        </w:rPr>
        <w:t>Terms</w:t>
      </w:r>
    </w:p>
    <w:p w:rsidR="00F83268" w:rsidRDefault="00F83268" w:rsidP="00865360">
      <w:pPr>
        <w:spacing w:line="240" w:lineRule="auto"/>
        <w:rPr>
          <w:rFonts w:ascii="Helv" w:hAnsi="Helv"/>
          <w:b/>
        </w:rPr>
      </w:pPr>
    </w:p>
    <w:p w:rsidR="001044B1" w:rsidRDefault="001044B1" w:rsidP="00865360">
      <w:pPr>
        <w:spacing w:line="240" w:lineRule="auto"/>
        <w:rPr>
          <w:rFonts w:ascii="Helv" w:hAnsi="Helv"/>
          <w:b/>
        </w:rPr>
      </w:pPr>
    </w:p>
    <w:p w:rsidR="001044B1" w:rsidRDefault="001044B1" w:rsidP="00865360">
      <w:pPr>
        <w:spacing w:line="240" w:lineRule="auto"/>
        <w:rPr>
          <w:rFonts w:ascii="Helv" w:hAnsi="Helv"/>
          <w:b/>
        </w:rPr>
      </w:pPr>
      <w:r>
        <w:rPr>
          <w:rFonts w:ascii="Helv" w:hAnsi="Helv"/>
          <w:b/>
        </w:rPr>
        <w:t xml:space="preserve">Please note: you are required to complete the information requested at the end of this document and submit the modified version of this document with </w:t>
      </w:r>
      <w:r w:rsidR="00057469">
        <w:rPr>
          <w:rFonts w:ascii="Helv" w:hAnsi="Helv"/>
          <w:b/>
        </w:rPr>
        <w:t>your Proposal</w:t>
      </w:r>
      <w:r>
        <w:rPr>
          <w:rFonts w:ascii="Helv" w:hAnsi="Helv"/>
          <w:b/>
        </w:rPr>
        <w:t>.  Refer to “Introduction” and “Acceptance”, below.</w:t>
      </w:r>
    </w:p>
    <w:p w:rsidR="001044B1" w:rsidRDefault="001044B1" w:rsidP="00865360">
      <w:pPr>
        <w:spacing w:line="240" w:lineRule="auto"/>
        <w:rPr>
          <w:rFonts w:ascii="Helv" w:hAnsi="Helv"/>
          <w:b/>
        </w:rPr>
      </w:pPr>
    </w:p>
    <w:p w:rsidR="001044B1" w:rsidRPr="00865360" w:rsidRDefault="001044B1" w:rsidP="00865360">
      <w:pPr>
        <w:spacing w:line="240" w:lineRule="auto"/>
        <w:rPr>
          <w:rFonts w:ascii="Helv" w:hAnsi="Helv"/>
          <w:b/>
        </w:rPr>
      </w:pPr>
    </w:p>
    <w:p w:rsidR="0039091D" w:rsidRPr="00865360" w:rsidRDefault="0039091D" w:rsidP="00B67517">
      <w:pPr>
        <w:spacing w:line="240" w:lineRule="auto"/>
        <w:rPr>
          <w:rFonts w:ascii="Helv" w:hAnsi="Helv"/>
          <w:b/>
        </w:rPr>
      </w:pPr>
      <w:commentRangeStart w:id="5"/>
      <w:commentRangeStart w:id="6"/>
      <w:commentRangeStart w:id="7"/>
      <w:r w:rsidRPr="00865360">
        <w:rPr>
          <w:rFonts w:ascii="Helv" w:hAnsi="Helv"/>
          <w:b/>
        </w:rPr>
        <w:t>Introduction</w:t>
      </w:r>
      <w:commentRangeEnd w:id="5"/>
      <w:r w:rsidR="00D20574">
        <w:rPr>
          <w:rStyle w:val="CommentReference"/>
        </w:rPr>
        <w:commentReference w:id="5"/>
      </w:r>
      <w:commentRangeEnd w:id="6"/>
      <w:commentRangeEnd w:id="7"/>
      <w:r w:rsidR="00FC73A1">
        <w:rPr>
          <w:rStyle w:val="CommentReference"/>
        </w:rPr>
        <w:commentReference w:id="6"/>
      </w:r>
      <w:r w:rsidR="00931BBE">
        <w:rPr>
          <w:rStyle w:val="CommentReference"/>
        </w:rPr>
        <w:commentReference w:id="7"/>
      </w:r>
    </w:p>
    <w:p w:rsidR="0034045E" w:rsidRPr="00865360" w:rsidRDefault="0034045E" w:rsidP="00865360">
      <w:pPr>
        <w:spacing w:line="240" w:lineRule="auto"/>
        <w:rPr>
          <w:rFonts w:ascii="Helv" w:hAnsi="Helv" w:cs="Arial"/>
        </w:rPr>
      </w:pPr>
    </w:p>
    <w:p w:rsidR="00057469" w:rsidRDefault="00023CFE" w:rsidP="00865360">
      <w:pPr>
        <w:spacing w:line="240" w:lineRule="auto"/>
        <w:rPr>
          <w:rFonts w:ascii="Helv" w:hAnsi="Helv" w:cs="Arial"/>
        </w:rPr>
      </w:pPr>
      <w:proofErr w:type="gramStart"/>
      <w:r w:rsidRPr="00865360">
        <w:rPr>
          <w:rFonts w:ascii="Helv" w:hAnsi="Helv" w:cs="Arial"/>
        </w:rPr>
        <w:t>The</w:t>
      </w:r>
      <w:r w:rsidR="007B0DA2" w:rsidRPr="00865360">
        <w:rPr>
          <w:rFonts w:ascii="Helv" w:hAnsi="Helv" w:cs="Arial"/>
        </w:rPr>
        <w:t>se</w:t>
      </w:r>
      <w:r w:rsidRPr="00865360">
        <w:rPr>
          <w:rFonts w:ascii="Helv" w:hAnsi="Helv" w:cs="Arial"/>
        </w:rPr>
        <w:t xml:space="preserve"> </w:t>
      </w:r>
      <w:r w:rsidR="009029F1">
        <w:rPr>
          <w:rFonts w:ascii="Helv" w:hAnsi="Helv" w:cs="Arial"/>
        </w:rPr>
        <w:t>Code</w:t>
      </w:r>
      <w:proofErr w:type="gramEnd"/>
      <w:r w:rsidR="009029F1">
        <w:rPr>
          <w:rFonts w:ascii="Helv" w:hAnsi="Helv" w:cs="Arial"/>
        </w:rPr>
        <w:t xml:space="preserve"> with Us - Paid</w:t>
      </w:r>
      <w:r w:rsidR="00EB340B" w:rsidRPr="00865360">
        <w:rPr>
          <w:rFonts w:ascii="Helv" w:hAnsi="Helv" w:cs="Arial"/>
        </w:rPr>
        <w:t xml:space="preserve"> </w:t>
      </w:r>
      <w:ins w:id="8" w:author="Lester, Victoria A JAG:EX" w:date="2016-10-06T10:40:00Z">
        <w:r w:rsidR="008C0979">
          <w:rPr>
            <w:rFonts w:ascii="Helv" w:hAnsi="Helv" w:cs="Arial"/>
          </w:rPr>
          <w:t xml:space="preserve">Process </w:t>
        </w:r>
      </w:ins>
      <w:r w:rsidR="007B0DA2" w:rsidRPr="00865360">
        <w:rPr>
          <w:rFonts w:ascii="Helv" w:hAnsi="Helv" w:cs="Arial"/>
        </w:rPr>
        <w:t>T</w:t>
      </w:r>
      <w:r w:rsidRPr="00865360">
        <w:rPr>
          <w:rFonts w:ascii="Helv" w:hAnsi="Helv" w:cs="Arial"/>
        </w:rPr>
        <w:t xml:space="preserve">erms </w:t>
      </w:r>
      <w:r w:rsidR="00EB340B" w:rsidRPr="00865360">
        <w:rPr>
          <w:rFonts w:ascii="Helv" w:hAnsi="Helv" w:cs="Arial"/>
        </w:rPr>
        <w:t>(</w:t>
      </w:r>
      <w:ins w:id="9" w:author="Lester, Victoria A JAG:EX" w:date="2016-10-06T11:59:00Z">
        <w:r w:rsidR="00482FA0">
          <w:rPr>
            <w:rFonts w:ascii="Helv" w:hAnsi="Helv" w:cs="Arial"/>
          </w:rPr>
          <w:t xml:space="preserve">the </w:t>
        </w:r>
      </w:ins>
      <w:r w:rsidR="00EB340B" w:rsidRPr="00865360">
        <w:rPr>
          <w:rFonts w:ascii="Helv" w:hAnsi="Helv" w:cs="Arial"/>
        </w:rPr>
        <w:t>“</w:t>
      </w:r>
      <w:ins w:id="10" w:author="Lester, Victoria A JAG:EX" w:date="2016-10-07T11:20:00Z">
        <w:r w:rsidR="00143079">
          <w:rPr>
            <w:rFonts w:ascii="Helv" w:hAnsi="Helv" w:cs="Arial"/>
            <w:b/>
          </w:rPr>
          <w:t xml:space="preserve">Process </w:t>
        </w:r>
      </w:ins>
      <w:r w:rsidR="00EB340B" w:rsidRPr="007D7602">
        <w:rPr>
          <w:rFonts w:ascii="Helv" w:hAnsi="Helv" w:cs="Arial"/>
          <w:b/>
          <w:rPrChange w:id="11" w:author="Lester, Victoria A JAG:EX" w:date="2016-10-06T11:28:00Z">
            <w:rPr>
              <w:rFonts w:ascii="Helv" w:hAnsi="Helv" w:cs="Arial"/>
            </w:rPr>
          </w:rPrChange>
        </w:rPr>
        <w:t>Terms</w:t>
      </w:r>
      <w:r w:rsidR="00EB340B" w:rsidRPr="00865360">
        <w:rPr>
          <w:rFonts w:ascii="Helv" w:hAnsi="Helv" w:cs="Arial"/>
        </w:rPr>
        <w:t xml:space="preserve">”) </w:t>
      </w:r>
      <w:r w:rsidRPr="00865360">
        <w:rPr>
          <w:rFonts w:ascii="Helv" w:hAnsi="Helv" w:cs="Arial"/>
        </w:rPr>
        <w:t xml:space="preserve">govern </w:t>
      </w:r>
      <w:r w:rsidR="00030A3E">
        <w:rPr>
          <w:rFonts w:ascii="Helv" w:hAnsi="Helv" w:cs="Arial"/>
        </w:rPr>
        <w:t>Developer</w:t>
      </w:r>
      <w:r w:rsidRPr="00865360">
        <w:rPr>
          <w:rFonts w:ascii="Helv" w:hAnsi="Helv" w:cs="Arial"/>
        </w:rPr>
        <w:t xml:space="preserve">s </w:t>
      </w:r>
      <w:r w:rsidR="007B0DA2" w:rsidRPr="00865360">
        <w:rPr>
          <w:rFonts w:ascii="Helv" w:hAnsi="Helv" w:cs="Arial"/>
        </w:rPr>
        <w:t xml:space="preserve">and Issuers that participate </w:t>
      </w:r>
      <w:r w:rsidRPr="00865360">
        <w:rPr>
          <w:rFonts w:ascii="Helv" w:hAnsi="Helv" w:cs="Arial"/>
        </w:rPr>
        <w:t xml:space="preserve">in </w:t>
      </w:r>
      <w:r w:rsidR="007B0DA2" w:rsidRPr="00865360">
        <w:rPr>
          <w:rFonts w:ascii="Helv" w:hAnsi="Helv" w:cs="Arial"/>
        </w:rPr>
        <w:t xml:space="preserve">the BC </w:t>
      </w:r>
      <w:r w:rsidR="00030A3E">
        <w:rPr>
          <w:rFonts w:ascii="Helv" w:hAnsi="Helv" w:cs="Arial"/>
        </w:rPr>
        <w:t>Developer</w:t>
      </w:r>
      <w:r w:rsidR="007B0DA2" w:rsidRPr="00865360">
        <w:rPr>
          <w:rFonts w:ascii="Helv" w:hAnsi="Helv" w:cs="Arial"/>
        </w:rPr>
        <w:t xml:space="preserve">s’ Exchange, specifically in </w:t>
      </w:r>
      <w:r w:rsidR="009029F1">
        <w:rPr>
          <w:rFonts w:ascii="Helv" w:hAnsi="Helv" w:cs="Arial"/>
        </w:rPr>
        <w:t>Code with Us - Paid</w:t>
      </w:r>
      <w:r w:rsidRPr="00865360">
        <w:rPr>
          <w:rFonts w:ascii="Helv" w:hAnsi="Helv" w:cs="Arial"/>
        </w:rPr>
        <w:t xml:space="preserve"> </w:t>
      </w:r>
      <w:r w:rsidR="007B0DA2" w:rsidRPr="00865360">
        <w:rPr>
          <w:rFonts w:ascii="Helv" w:hAnsi="Helv" w:cs="Arial"/>
        </w:rPr>
        <w:t>Opportunities</w:t>
      </w:r>
      <w:del w:id="12" w:author="Lester, Victoria A JAG:EX" w:date="2016-10-07T11:51:00Z">
        <w:r w:rsidR="009029F1" w:rsidDel="00DB542D">
          <w:rPr>
            <w:rFonts w:ascii="Helv" w:hAnsi="Helv" w:cs="Arial"/>
          </w:rPr>
          <w:delText xml:space="preserve"> (the “</w:delText>
        </w:r>
        <w:r w:rsidR="009029F1" w:rsidRPr="00DB542D" w:rsidDel="00DB542D">
          <w:rPr>
            <w:rFonts w:ascii="Helv" w:hAnsi="Helv" w:cs="Arial"/>
            <w:b/>
            <w:rPrChange w:id="13" w:author="Lester, Victoria A JAG:EX" w:date="2016-10-07T11:50:00Z">
              <w:rPr>
                <w:rFonts w:ascii="Helv" w:hAnsi="Helv" w:cs="Arial"/>
              </w:rPr>
            </w:rPrChange>
          </w:rPr>
          <w:delText>Opportunities</w:delText>
        </w:r>
        <w:r w:rsidR="009029F1" w:rsidDel="00DB542D">
          <w:rPr>
            <w:rFonts w:ascii="Helv" w:hAnsi="Helv" w:cs="Arial"/>
          </w:rPr>
          <w:delText>”)</w:delText>
        </w:r>
      </w:del>
      <w:r w:rsidRPr="00865360">
        <w:rPr>
          <w:rFonts w:ascii="Helv" w:hAnsi="Helv" w:cs="Arial"/>
        </w:rPr>
        <w:t xml:space="preserve">.  </w:t>
      </w:r>
      <w:r w:rsidR="009029F1">
        <w:rPr>
          <w:rFonts w:ascii="Helv" w:hAnsi="Helv" w:cs="Arial"/>
        </w:rPr>
        <w:t>The</w:t>
      </w:r>
      <w:ins w:id="14" w:author="Lester, Victoria A JAG:EX" w:date="2016-10-07T11:51:00Z">
        <w:r w:rsidR="00DB542D">
          <w:rPr>
            <w:rFonts w:ascii="Helv" w:hAnsi="Helv" w:cs="Arial"/>
          </w:rPr>
          <w:t>se</w:t>
        </w:r>
      </w:ins>
      <w:r w:rsidR="0039091D" w:rsidRPr="00865360">
        <w:rPr>
          <w:rFonts w:ascii="Helv" w:hAnsi="Helv" w:cs="Arial"/>
        </w:rPr>
        <w:t xml:space="preserve"> </w:t>
      </w:r>
      <w:r w:rsidR="007B0DA2" w:rsidRPr="00865360">
        <w:rPr>
          <w:rFonts w:ascii="Helv" w:hAnsi="Helv" w:cs="Arial"/>
        </w:rPr>
        <w:t>Opportunities are</w:t>
      </w:r>
      <w:r w:rsidR="0039091D" w:rsidRPr="00865360">
        <w:rPr>
          <w:rFonts w:ascii="Helv" w:hAnsi="Helv" w:cs="Arial"/>
        </w:rPr>
        <w:t xml:space="preserve"> designed to enable </w:t>
      </w:r>
      <w:r w:rsidR="007B0DA2" w:rsidRPr="00865360">
        <w:rPr>
          <w:rFonts w:ascii="Helv" w:hAnsi="Helv" w:cs="Arial"/>
        </w:rPr>
        <w:t>Issuers</w:t>
      </w:r>
      <w:r w:rsidR="00706676" w:rsidRPr="00865360">
        <w:rPr>
          <w:rFonts w:ascii="Helv" w:hAnsi="Helv" w:cs="Arial"/>
        </w:rPr>
        <w:t xml:space="preserve"> </w:t>
      </w:r>
      <w:r w:rsidR="0039091D" w:rsidRPr="00865360">
        <w:rPr>
          <w:rFonts w:ascii="Helv" w:hAnsi="Helv" w:cs="Arial"/>
        </w:rPr>
        <w:t xml:space="preserve">to obtain and pay for </w:t>
      </w:r>
      <w:del w:id="15" w:author="Lester, Victoria A JAG:EX" w:date="2016-10-07T11:29:00Z">
        <w:r w:rsidR="00EB340B" w:rsidRPr="00865360" w:rsidDel="00E5757E">
          <w:rPr>
            <w:rFonts w:ascii="Helv" w:hAnsi="Helv" w:cs="Arial"/>
          </w:rPr>
          <w:delText>C</w:delText>
        </w:r>
      </w:del>
      <w:ins w:id="16" w:author="Lester, Victoria A JAG:EX" w:date="2016-10-07T11:29:00Z">
        <w:r w:rsidR="00E5757E">
          <w:rPr>
            <w:rFonts w:ascii="Helv" w:hAnsi="Helv" w:cs="Arial"/>
          </w:rPr>
          <w:t>c</w:t>
        </w:r>
      </w:ins>
      <w:r w:rsidR="0039091D" w:rsidRPr="00865360">
        <w:rPr>
          <w:rFonts w:ascii="Helv" w:hAnsi="Helv" w:cs="Arial"/>
        </w:rPr>
        <w:t xml:space="preserve">ontributions to digital resources from </w:t>
      </w:r>
      <w:r w:rsidR="00030A3E">
        <w:rPr>
          <w:rFonts w:ascii="Helv" w:hAnsi="Helv" w:cs="Arial"/>
        </w:rPr>
        <w:t>Developer</w:t>
      </w:r>
      <w:r w:rsidR="007B0DA2" w:rsidRPr="00865360">
        <w:rPr>
          <w:rFonts w:ascii="Helv" w:hAnsi="Helv" w:cs="Arial"/>
        </w:rPr>
        <w:t>s</w:t>
      </w:r>
      <w:r w:rsidR="0039091D" w:rsidRPr="00865360">
        <w:rPr>
          <w:rFonts w:ascii="Helv" w:hAnsi="Helv" w:cs="Arial"/>
        </w:rPr>
        <w:t xml:space="preserve"> in a relatively quick and straightforward way. It is a mechanism to invite </w:t>
      </w:r>
      <w:r w:rsidR="00030A3E">
        <w:rPr>
          <w:rFonts w:ascii="Helv" w:hAnsi="Helv" w:cs="Arial"/>
        </w:rPr>
        <w:t>Developer</w:t>
      </w:r>
      <w:r w:rsidR="0039091D" w:rsidRPr="00865360">
        <w:rPr>
          <w:rFonts w:ascii="Helv" w:hAnsi="Helv" w:cs="Arial"/>
        </w:rPr>
        <w:t>s to work on a simple but technical task</w:t>
      </w:r>
      <w:r w:rsidR="002C4601">
        <w:rPr>
          <w:rFonts w:ascii="Helv" w:hAnsi="Helv" w:cs="Arial"/>
        </w:rPr>
        <w:t xml:space="preserve">.  </w:t>
      </w:r>
      <w:r w:rsidR="00386B04">
        <w:rPr>
          <w:rFonts w:ascii="Helv" w:hAnsi="Helv" w:cs="Arial"/>
        </w:rPr>
        <w:t xml:space="preserve">All </w:t>
      </w:r>
      <w:r w:rsidR="00030A3E">
        <w:rPr>
          <w:rFonts w:ascii="Helv" w:hAnsi="Helv" w:cs="Arial"/>
        </w:rPr>
        <w:t>Developer</w:t>
      </w:r>
      <w:r w:rsidR="00386B04">
        <w:rPr>
          <w:rFonts w:ascii="Helv" w:hAnsi="Helv" w:cs="Arial"/>
        </w:rPr>
        <w:t xml:space="preserve">s will be given the opportunity to </w:t>
      </w:r>
      <w:r w:rsidR="00364002">
        <w:rPr>
          <w:rFonts w:ascii="Helv" w:hAnsi="Helv" w:cs="Arial"/>
        </w:rPr>
        <w:t>make Proposals to the Issuer regarding Opportunities.</w:t>
      </w:r>
      <w:r w:rsidR="00386B04">
        <w:rPr>
          <w:rFonts w:ascii="Helv" w:hAnsi="Helv" w:cs="Arial"/>
        </w:rPr>
        <w:t xml:space="preserve"> </w:t>
      </w:r>
      <w:r w:rsidR="00364002">
        <w:rPr>
          <w:rFonts w:ascii="Helv" w:hAnsi="Helv" w:cs="Arial"/>
        </w:rPr>
        <w:t xml:space="preserve"> </w:t>
      </w:r>
    </w:p>
    <w:p w:rsidR="00280F0A" w:rsidRDefault="00280F0A" w:rsidP="00865360">
      <w:pPr>
        <w:spacing w:line="240" w:lineRule="auto"/>
        <w:rPr>
          <w:rFonts w:ascii="Helv" w:hAnsi="Helv" w:cs="Arial"/>
        </w:rPr>
      </w:pPr>
    </w:p>
    <w:p w:rsidR="009A7F8A" w:rsidRDefault="009A7F8A" w:rsidP="00865360">
      <w:pPr>
        <w:spacing w:line="240" w:lineRule="auto"/>
        <w:rPr>
          <w:rFonts w:ascii="Helv" w:hAnsi="Helv" w:cs="Arial"/>
        </w:rPr>
      </w:pPr>
      <w:r>
        <w:rPr>
          <w:rFonts w:ascii="Helv" w:hAnsi="Helv" w:cs="Arial"/>
        </w:rPr>
        <w:t xml:space="preserve">To have a Proposal to work on an Opportunity evaluated, </w:t>
      </w:r>
      <w:r w:rsidR="00030A3E">
        <w:rPr>
          <w:rFonts w:ascii="Helv" w:hAnsi="Helv" w:cs="Arial"/>
        </w:rPr>
        <w:t>Developer</w:t>
      </w:r>
      <w:r>
        <w:rPr>
          <w:rFonts w:ascii="Helv" w:hAnsi="Helv" w:cs="Arial"/>
        </w:rPr>
        <w:t xml:space="preserve">s must: </w:t>
      </w:r>
    </w:p>
    <w:p w:rsidR="009A7F8A" w:rsidRPr="009A7F8A" w:rsidRDefault="009A7F8A" w:rsidP="00212DEF">
      <w:pPr>
        <w:spacing w:line="240" w:lineRule="auto"/>
        <w:ind w:left="1134" w:hanging="414"/>
        <w:rPr>
          <w:rFonts w:ascii="Helv" w:hAnsi="Helv" w:cs="Arial"/>
        </w:rPr>
      </w:pPr>
      <w:r w:rsidRPr="009A7F8A">
        <w:rPr>
          <w:rFonts w:ascii="Helv" w:hAnsi="Helv" w:cs="Arial"/>
        </w:rPr>
        <w:t>a)</w:t>
      </w:r>
      <w:r w:rsidRPr="009A7F8A">
        <w:rPr>
          <w:rFonts w:ascii="Helv" w:hAnsi="Helv" w:cs="Arial"/>
        </w:rPr>
        <w:tab/>
      </w:r>
      <w:proofErr w:type="gramStart"/>
      <w:r w:rsidRPr="009A7F8A">
        <w:rPr>
          <w:rFonts w:ascii="Helv" w:hAnsi="Helv" w:cs="Arial"/>
        </w:rPr>
        <w:t>indicate</w:t>
      </w:r>
      <w:proofErr w:type="gramEnd"/>
      <w:r w:rsidRPr="009A7F8A">
        <w:rPr>
          <w:rFonts w:ascii="Helv" w:hAnsi="Helv" w:cs="Arial"/>
        </w:rPr>
        <w:t xml:space="preserve"> acceptance of the </w:t>
      </w:r>
      <w:ins w:id="17" w:author="Lester, Victoria A JAG:EX" w:date="2016-10-07T11:52:00Z">
        <w:r w:rsidR="00DB542D">
          <w:rPr>
            <w:rFonts w:ascii="Helv" w:hAnsi="Helv" w:cs="Arial"/>
          </w:rPr>
          <w:t xml:space="preserve">Process </w:t>
        </w:r>
      </w:ins>
      <w:r w:rsidRPr="009A7F8A">
        <w:rPr>
          <w:rFonts w:ascii="Helv" w:hAnsi="Helv" w:cs="Arial"/>
        </w:rPr>
        <w:t xml:space="preserve">Terms by completing the information requested at the end of the Terms, below; and </w:t>
      </w:r>
    </w:p>
    <w:p w:rsidR="009A7F8A" w:rsidRDefault="009A7F8A" w:rsidP="00212DEF">
      <w:pPr>
        <w:spacing w:line="240" w:lineRule="auto"/>
        <w:ind w:left="1134" w:hanging="414"/>
        <w:rPr>
          <w:rFonts w:ascii="Helv" w:hAnsi="Helv" w:cs="Arial"/>
        </w:rPr>
      </w:pPr>
      <w:r w:rsidRPr="009A7F8A">
        <w:rPr>
          <w:rFonts w:ascii="Helv" w:hAnsi="Helv" w:cs="Arial"/>
        </w:rPr>
        <w:t>b)</w:t>
      </w:r>
      <w:r w:rsidRPr="009A7F8A">
        <w:rPr>
          <w:rFonts w:ascii="Helv" w:hAnsi="Helv" w:cs="Arial"/>
        </w:rPr>
        <w:tab/>
      </w:r>
      <w:proofErr w:type="gramStart"/>
      <w:r w:rsidRPr="009A7F8A">
        <w:rPr>
          <w:rFonts w:ascii="Helv" w:hAnsi="Helv" w:cs="Arial"/>
        </w:rPr>
        <w:t>submit</w:t>
      </w:r>
      <w:proofErr w:type="gramEnd"/>
      <w:r w:rsidRPr="009A7F8A">
        <w:rPr>
          <w:rFonts w:ascii="Helv" w:hAnsi="Helv" w:cs="Arial"/>
        </w:rPr>
        <w:t xml:space="preserve"> the Accepted Terms with the</w:t>
      </w:r>
      <w:r w:rsidR="00010EE9">
        <w:rPr>
          <w:rFonts w:ascii="Helv" w:hAnsi="Helv" w:cs="Arial"/>
        </w:rPr>
        <w:t>ir</w:t>
      </w:r>
      <w:r w:rsidRPr="009A7F8A">
        <w:rPr>
          <w:rFonts w:ascii="Helv" w:hAnsi="Helv" w:cs="Arial"/>
        </w:rPr>
        <w:t xml:space="preserve"> </w:t>
      </w:r>
      <w:r>
        <w:rPr>
          <w:rFonts w:ascii="Helv" w:hAnsi="Helv" w:cs="Arial"/>
        </w:rPr>
        <w:t xml:space="preserve">Proposal </w:t>
      </w:r>
      <w:r w:rsidRPr="009A7F8A">
        <w:rPr>
          <w:rFonts w:ascii="Helv" w:hAnsi="Helv" w:cs="Arial"/>
        </w:rPr>
        <w:t xml:space="preserve">in the </w:t>
      </w:r>
      <w:r>
        <w:rPr>
          <w:rFonts w:ascii="Helv" w:hAnsi="Helv" w:cs="Arial"/>
        </w:rPr>
        <w:t>Proposal</w:t>
      </w:r>
      <w:r w:rsidRPr="009A7F8A">
        <w:rPr>
          <w:rFonts w:ascii="Helv" w:hAnsi="Helv" w:cs="Arial"/>
        </w:rPr>
        <w:t xml:space="preserve"> Period set out in the Opportunity.</w:t>
      </w:r>
    </w:p>
    <w:p w:rsidR="009A7F8A" w:rsidRDefault="009A7F8A" w:rsidP="00865360">
      <w:pPr>
        <w:spacing w:line="240" w:lineRule="auto"/>
        <w:rPr>
          <w:rFonts w:ascii="Helv" w:hAnsi="Helv" w:cs="Arial"/>
        </w:rPr>
      </w:pPr>
    </w:p>
    <w:p w:rsidR="00280F0A" w:rsidDel="002F1F3A" w:rsidRDefault="00280F0A">
      <w:pPr>
        <w:spacing w:line="240" w:lineRule="auto"/>
        <w:rPr>
          <w:del w:id="18" w:author="Lester, Victoria A JAG:EX" w:date="2016-10-06T11:32:00Z"/>
          <w:rFonts w:ascii="Helv" w:hAnsi="Helv" w:cs="Arial"/>
        </w:rPr>
      </w:pPr>
      <w:r w:rsidRPr="00280F0A">
        <w:rPr>
          <w:rFonts w:ascii="Helv" w:hAnsi="Helv" w:cs="Arial"/>
        </w:rPr>
        <w:t xml:space="preserve">The Issuer will evaluate Proposals based on the Evaluation Criteria </w:t>
      </w:r>
      <w:r>
        <w:rPr>
          <w:rFonts w:ascii="Helv" w:hAnsi="Helv" w:cs="Arial"/>
        </w:rPr>
        <w:t xml:space="preserve">posted with the Opportunity </w:t>
      </w:r>
      <w:r w:rsidRPr="00280F0A">
        <w:rPr>
          <w:rFonts w:ascii="Helv" w:hAnsi="Helv" w:cs="Arial"/>
        </w:rPr>
        <w:t xml:space="preserve">and the highest ranked </w:t>
      </w:r>
      <w:del w:id="19" w:author="Lester, Victoria A JAG:EX" w:date="2016-10-06T10:40:00Z">
        <w:r w:rsidR="00021E17" w:rsidDel="008C0979">
          <w:rPr>
            <w:rFonts w:ascii="Helv" w:hAnsi="Helv" w:cs="Arial"/>
          </w:rPr>
          <w:delText xml:space="preserve">Lead </w:delText>
        </w:r>
      </w:del>
      <w:r w:rsidR="00030A3E">
        <w:rPr>
          <w:rFonts w:ascii="Helv" w:hAnsi="Helv" w:cs="Arial"/>
        </w:rPr>
        <w:t>Developer</w:t>
      </w:r>
      <w:r w:rsidRPr="00280F0A">
        <w:rPr>
          <w:rFonts w:ascii="Helv" w:hAnsi="Helv" w:cs="Arial"/>
        </w:rPr>
        <w:t xml:space="preserve"> </w:t>
      </w:r>
      <w:ins w:id="20" w:author="Lester, Victoria A JAG:EX" w:date="2016-10-06T10:41:00Z">
        <w:r w:rsidR="008C0979">
          <w:rPr>
            <w:rFonts w:ascii="Helv" w:hAnsi="Helv" w:cs="Arial"/>
          </w:rPr>
          <w:t>(the “</w:t>
        </w:r>
        <w:r w:rsidR="008C0979" w:rsidRPr="008C0979">
          <w:rPr>
            <w:rFonts w:ascii="Helv" w:hAnsi="Helv" w:cs="Arial"/>
            <w:b/>
            <w:rPrChange w:id="21" w:author="Lester, Victoria A JAG:EX" w:date="2016-10-06T10:43:00Z">
              <w:rPr>
                <w:rFonts w:ascii="Helv" w:hAnsi="Helv" w:cs="Arial"/>
              </w:rPr>
            </w:rPrChange>
          </w:rPr>
          <w:t>Contractor</w:t>
        </w:r>
        <w:r w:rsidR="008C0979">
          <w:rPr>
            <w:rFonts w:ascii="Helv" w:hAnsi="Helv" w:cs="Arial"/>
          </w:rPr>
          <w:t xml:space="preserve">”) </w:t>
        </w:r>
      </w:ins>
      <w:r w:rsidRPr="00280F0A">
        <w:rPr>
          <w:rFonts w:ascii="Helv" w:hAnsi="Helv" w:cs="Arial"/>
        </w:rPr>
        <w:t xml:space="preserve">will be </w:t>
      </w:r>
      <w:ins w:id="22" w:author="Lester, Victoria A JAG:EX" w:date="2016-10-06T10:42:00Z">
        <w:r w:rsidR="008C0979">
          <w:rPr>
            <w:rFonts w:ascii="Helv" w:hAnsi="Helv" w:cs="Arial"/>
          </w:rPr>
          <w:t xml:space="preserve">announced on </w:t>
        </w:r>
        <w:proofErr w:type="spellStart"/>
        <w:r w:rsidR="008C0979">
          <w:rPr>
            <w:rFonts w:ascii="Helv" w:hAnsi="Helv" w:cs="Arial"/>
          </w:rPr>
          <w:t>Github</w:t>
        </w:r>
      </w:ins>
      <w:proofErr w:type="spellEnd"/>
      <w:ins w:id="23" w:author="Lester, Victoria A JAG:EX" w:date="2016-10-06T10:43:00Z">
        <w:r w:rsidR="008C0979">
          <w:rPr>
            <w:rFonts w:ascii="Helv" w:hAnsi="Helv" w:cs="Arial"/>
          </w:rPr>
          <w:t>,</w:t>
        </w:r>
      </w:ins>
      <w:ins w:id="24" w:author="Lester, Victoria A JAG:EX" w:date="2016-10-06T10:42:00Z">
        <w:r w:rsidR="008C0979">
          <w:rPr>
            <w:rFonts w:ascii="Helv" w:hAnsi="Helv" w:cs="Arial"/>
          </w:rPr>
          <w:t xml:space="preserve"> </w:t>
        </w:r>
      </w:ins>
      <w:ins w:id="25" w:author="Lester, Victoria A JAG:EX" w:date="2016-10-07T10:49:00Z">
        <w:r w:rsidR="00E33ACC">
          <w:rPr>
            <w:rFonts w:ascii="Helv" w:hAnsi="Helv" w:cs="Arial"/>
          </w:rPr>
          <w:t xml:space="preserve">and </w:t>
        </w:r>
      </w:ins>
      <w:r w:rsidR="00010EE9">
        <w:rPr>
          <w:rFonts w:ascii="Helv" w:hAnsi="Helv" w:cs="Arial"/>
        </w:rPr>
        <w:t>assigned</w:t>
      </w:r>
      <w:ins w:id="26" w:author="Lester, Victoria A JAG:EX" w:date="2016-10-07T10:49:00Z">
        <w:r w:rsidR="00E33ACC">
          <w:rPr>
            <w:rFonts w:ascii="Helv" w:hAnsi="Helv" w:cs="Arial"/>
          </w:rPr>
          <w:t xml:space="preserve"> to work on the</w:t>
        </w:r>
      </w:ins>
      <w:del w:id="27" w:author="Lester, Victoria A JAG:EX" w:date="2016-10-07T10:49:00Z">
        <w:r w:rsidR="00010EE9" w:rsidDel="00E33ACC">
          <w:rPr>
            <w:rFonts w:ascii="Helv" w:hAnsi="Helv" w:cs="Arial"/>
          </w:rPr>
          <w:delText xml:space="preserve"> the</w:delText>
        </w:r>
      </w:del>
      <w:r w:rsidR="00010EE9">
        <w:rPr>
          <w:rFonts w:ascii="Helv" w:hAnsi="Helv" w:cs="Arial"/>
        </w:rPr>
        <w:t xml:space="preserve"> Opportunity </w:t>
      </w:r>
      <w:r w:rsidRPr="00280F0A">
        <w:rPr>
          <w:rFonts w:ascii="Helv" w:hAnsi="Helv" w:cs="Arial"/>
        </w:rPr>
        <w:t xml:space="preserve">exclusively </w:t>
      </w:r>
      <w:ins w:id="28" w:author="Lester, Victoria A JAG:EX" w:date="2016-10-06T10:41:00Z">
        <w:r w:rsidR="008C0979">
          <w:rPr>
            <w:rFonts w:ascii="Helv" w:hAnsi="Helv" w:cs="Arial"/>
          </w:rPr>
          <w:t>according to the terms set out in Schedule “A” (the “</w:t>
        </w:r>
        <w:r w:rsidR="008C0979" w:rsidRPr="008C0979">
          <w:rPr>
            <w:rFonts w:ascii="Helv" w:hAnsi="Helv" w:cs="Arial"/>
            <w:b/>
            <w:rPrChange w:id="29" w:author="Lester, Victoria A JAG:EX" w:date="2016-10-06T10:43:00Z">
              <w:rPr>
                <w:rFonts w:ascii="Helv" w:hAnsi="Helv" w:cs="Arial"/>
              </w:rPr>
            </w:rPrChange>
          </w:rPr>
          <w:t>Contract Terms</w:t>
        </w:r>
        <w:r w:rsidR="008C0979">
          <w:rPr>
            <w:rFonts w:ascii="Helv" w:hAnsi="Helv" w:cs="Arial"/>
          </w:rPr>
          <w:t>”)</w:t>
        </w:r>
      </w:ins>
      <w:ins w:id="30" w:author="Lester, Victoria A JAG:EX" w:date="2016-10-06T11:32:00Z">
        <w:r w:rsidR="002F1F3A">
          <w:rPr>
            <w:rFonts w:ascii="Helv" w:hAnsi="Helv" w:cs="Arial"/>
          </w:rPr>
          <w:t>.</w:t>
        </w:r>
      </w:ins>
      <w:ins w:id="31" w:author="Lester, Victoria A JAG:EX" w:date="2016-10-06T10:41:00Z">
        <w:r w:rsidR="008C0979">
          <w:rPr>
            <w:rFonts w:ascii="Helv" w:hAnsi="Helv" w:cs="Arial"/>
          </w:rPr>
          <w:t xml:space="preserve"> </w:t>
        </w:r>
      </w:ins>
      <w:del w:id="32" w:author="Lester, Victoria A JAG:EX" w:date="2016-10-06T11:32:00Z">
        <w:r w:rsidRPr="00280F0A" w:rsidDel="002F1F3A">
          <w:rPr>
            <w:rFonts w:ascii="Helv" w:hAnsi="Helv" w:cs="Arial"/>
          </w:rPr>
          <w:delText>and have the potential to receive a Payment in accordance with the Opportunity and the Acceptance Criteria.</w:delText>
        </w:r>
      </w:del>
    </w:p>
    <w:p w:rsidR="00280F0A" w:rsidDel="002F1F3A" w:rsidRDefault="00280F0A">
      <w:pPr>
        <w:spacing w:line="240" w:lineRule="auto"/>
        <w:rPr>
          <w:del w:id="33" w:author="Lester, Victoria A JAG:EX" w:date="2016-10-06T11:32:00Z"/>
          <w:rFonts w:ascii="Helv" w:hAnsi="Helv" w:cs="Arial"/>
        </w:rPr>
      </w:pPr>
    </w:p>
    <w:p w:rsidR="009A7F8A" w:rsidRPr="00212DEF" w:rsidRDefault="00927597" w:rsidP="00AD584B">
      <w:pPr>
        <w:spacing w:line="240" w:lineRule="auto"/>
        <w:rPr>
          <w:rFonts w:ascii="Helv" w:hAnsi="Helv" w:cs="Arial"/>
        </w:rPr>
      </w:pPr>
      <w:del w:id="34" w:author="Lester, Victoria A JAG:EX" w:date="2016-10-06T11:32:00Z">
        <w:r w:rsidRPr="007D7602" w:rsidDel="002F1F3A">
          <w:rPr>
            <w:rFonts w:ascii="Helv" w:hAnsi="Helv" w:cs="Arial"/>
            <w:highlight w:val="yellow"/>
            <w:rPrChange w:id="35" w:author="Lester, Victoria A JAG:EX" w:date="2016-10-06T11:23:00Z">
              <w:rPr>
                <w:rFonts w:ascii="Helv" w:hAnsi="Helv" w:cs="Arial"/>
              </w:rPr>
            </w:rPrChange>
          </w:rPr>
          <w:delText xml:space="preserve">To be </w:delText>
        </w:r>
        <w:r w:rsidR="00625DAD" w:rsidRPr="007D7602" w:rsidDel="002F1F3A">
          <w:rPr>
            <w:rFonts w:ascii="Helv" w:hAnsi="Helv" w:cs="Arial"/>
            <w:highlight w:val="yellow"/>
            <w:rPrChange w:id="36" w:author="Lester, Victoria A JAG:EX" w:date="2016-10-06T11:23:00Z">
              <w:rPr>
                <w:rFonts w:ascii="Helv" w:hAnsi="Helv" w:cs="Arial"/>
              </w:rPr>
            </w:rPrChange>
          </w:rPr>
          <w:delText>eligible</w:delText>
        </w:r>
        <w:r w:rsidRPr="007D7602" w:rsidDel="002F1F3A">
          <w:rPr>
            <w:rFonts w:ascii="Helv" w:hAnsi="Helv" w:cs="Arial"/>
            <w:highlight w:val="yellow"/>
            <w:rPrChange w:id="37" w:author="Lester, Victoria A JAG:EX" w:date="2016-10-06T11:23:00Z">
              <w:rPr>
                <w:rFonts w:ascii="Helv" w:hAnsi="Helv" w:cs="Arial"/>
              </w:rPr>
            </w:rPrChange>
          </w:rPr>
          <w:delText xml:space="preserve"> for</w:delText>
        </w:r>
        <w:r w:rsidR="00625DAD" w:rsidRPr="007D7602" w:rsidDel="002F1F3A">
          <w:rPr>
            <w:rFonts w:ascii="Helv" w:hAnsi="Helv" w:cs="Arial"/>
            <w:highlight w:val="yellow"/>
            <w:rPrChange w:id="38" w:author="Lester, Victoria A JAG:EX" w:date="2016-10-06T11:23:00Z">
              <w:rPr>
                <w:rFonts w:ascii="Helv" w:hAnsi="Helv" w:cs="Arial"/>
              </w:rPr>
            </w:rPrChange>
          </w:rPr>
          <w:delText xml:space="preserve"> Payment relating to</w:delText>
        </w:r>
        <w:r w:rsidRPr="007D7602" w:rsidDel="002F1F3A">
          <w:rPr>
            <w:rFonts w:ascii="Helv" w:hAnsi="Helv" w:cs="Arial"/>
            <w:highlight w:val="yellow"/>
            <w:rPrChange w:id="39" w:author="Lester, Victoria A JAG:EX" w:date="2016-10-06T11:23:00Z">
              <w:rPr>
                <w:rFonts w:ascii="Helv" w:hAnsi="Helv" w:cs="Arial"/>
              </w:rPr>
            </w:rPrChange>
          </w:rPr>
          <w:delText xml:space="preserve"> a</w:delText>
        </w:r>
        <w:r w:rsidR="009029F1" w:rsidRPr="007D7602" w:rsidDel="002F1F3A">
          <w:rPr>
            <w:rFonts w:ascii="Helv" w:hAnsi="Helv" w:cs="Arial"/>
            <w:highlight w:val="yellow"/>
            <w:rPrChange w:id="40" w:author="Lester, Victoria A JAG:EX" w:date="2016-10-06T11:23:00Z">
              <w:rPr>
                <w:rFonts w:ascii="Helv" w:hAnsi="Helv" w:cs="Arial"/>
              </w:rPr>
            </w:rPrChange>
          </w:rPr>
          <w:delText>n</w:delText>
        </w:r>
        <w:r w:rsidRPr="007D7602" w:rsidDel="002F1F3A">
          <w:rPr>
            <w:rFonts w:ascii="Helv" w:hAnsi="Helv" w:cs="Arial"/>
            <w:highlight w:val="yellow"/>
            <w:rPrChange w:id="41" w:author="Lester, Victoria A JAG:EX" w:date="2016-10-06T11:23:00Z">
              <w:rPr>
                <w:rFonts w:ascii="Helv" w:hAnsi="Helv" w:cs="Arial"/>
              </w:rPr>
            </w:rPrChange>
          </w:rPr>
          <w:delText xml:space="preserve"> Opportunity, t</w:delText>
        </w:r>
        <w:r w:rsidR="003076E7" w:rsidRPr="007D7602" w:rsidDel="002F1F3A">
          <w:rPr>
            <w:rFonts w:ascii="Helv" w:hAnsi="Helv" w:cs="Arial"/>
            <w:highlight w:val="yellow"/>
            <w:rPrChange w:id="42" w:author="Lester, Victoria A JAG:EX" w:date="2016-10-06T11:23:00Z">
              <w:rPr>
                <w:rFonts w:ascii="Helv" w:hAnsi="Helv" w:cs="Arial"/>
              </w:rPr>
            </w:rPrChange>
          </w:rPr>
          <w:delText xml:space="preserve">he </w:delText>
        </w:r>
      </w:del>
      <w:del w:id="43" w:author="Lester, Victoria A JAG:EX" w:date="2016-10-06T10:42:00Z">
        <w:r w:rsidR="00021E17" w:rsidRPr="007D7602" w:rsidDel="008C0979">
          <w:rPr>
            <w:rFonts w:ascii="Helv" w:hAnsi="Helv" w:cs="Arial"/>
            <w:highlight w:val="yellow"/>
            <w:rPrChange w:id="44" w:author="Lester, Victoria A JAG:EX" w:date="2016-10-06T11:23:00Z">
              <w:rPr>
                <w:rFonts w:ascii="Helv" w:hAnsi="Helv" w:cs="Arial"/>
              </w:rPr>
            </w:rPrChange>
          </w:rPr>
          <w:delText xml:space="preserve">Lead </w:delText>
        </w:r>
        <w:r w:rsidR="00030A3E" w:rsidRPr="007D7602" w:rsidDel="008C0979">
          <w:rPr>
            <w:rFonts w:ascii="Helv" w:hAnsi="Helv" w:cs="Arial"/>
            <w:highlight w:val="yellow"/>
            <w:rPrChange w:id="45" w:author="Lester, Victoria A JAG:EX" w:date="2016-10-06T11:23:00Z">
              <w:rPr>
                <w:rFonts w:ascii="Helv" w:hAnsi="Helv" w:cs="Arial"/>
              </w:rPr>
            </w:rPrChange>
          </w:rPr>
          <w:delText>Developer</w:delText>
        </w:r>
      </w:del>
      <w:del w:id="46" w:author="Lester, Victoria A JAG:EX" w:date="2016-10-06T11:32:00Z">
        <w:r w:rsidR="003076E7" w:rsidRPr="007D7602" w:rsidDel="002F1F3A">
          <w:rPr>
            <w:rFonts w:ascii="Helv" w:hAnsi="Helv" w:cs="Arial"/>
            <w:highlight w:val="yellow"/>
            <w:rPrChange w:id="47" w:author="Lester, Victoria A JAG:EX" w:date="2016-10-06T11:23:00Z">
              <w:rPr>
                <w:rFonts w:ascii="Helv" w:hAnsi="Helv" w:cs="Arial"/>
              </w:rPr>
            </w:rPrChange>
          </w:rPr>
          <w:delText xml:space="preserve"> must</w:delText>
        </w:r>
        <w:r w:rsidR="00057469" w:rsidRPr="007D7602" w:rsidDel="002F1F3A">
          <w:rPr>
            <w:rFonts w:ascii="Helv" w:hAnsi="Helv" w:cs="Arial"/>
            <w:highlight w:val="yellow"/>
            <w:rPrChange w:id="48" w:author="Lester, Victoria A JAG:EX" w:date="2016-10-06T11:23:00Z">
              <w:rPr>
                <w:rFonts w:ascii="Helv" w:hAnsi="Helv" w:cs="Arial"/>
              </w:rPr>
            </w:rPrChange>
          </w:rPr>
          <w:delText xml:space="preserve"> </w:delText>
        </w:r>
        <w:r w:rsidR="00B55956" w:rsidRPr="007D7602" w:rsidDel="002F1F3A">
          <w:rPr>
            <w:rFonts w:ascii="Helv" w:hAnsi="Helv" w:cs="Arial"/>
            <w:highlight w:val="yellow"/>
            <w:rPrChange w:id="49" w:author="Lester, Victoria A JAG:EX" w:date="2016-10-06T11:23:00Z">
              <w:rPr>
                <w:rFonts w:ascii="Helv" w:hAnsi="Helv" w:cs="Arial"/>
              </w:rPr>
            </w:rPrChange>
          </w:rPr>
          <w:delText xml:space="preserve">provide the Issuer with the Payment Information and </w:delText>
        </w:r>
        <w:r w:rsidR="00057469" w:rsidRPr="007D7602" w:rsidDel="002F1F3A">
          <w:rPr>
            <w:rFonts w:ascii="Helv" w:hAnsi="Helv" w:cs="Arial"/>
            <w:highlight w:val="yellow"/>
            <w:rPrChange w:id="50" w:author="Lester, Victoria A JAG:EX" w:date="2016-10-06T11:23:00Z">
              <w:rPr>
                <w:rFonts w:ascii="Helv" w:hAnsi="Helv" w:cs="Arial"/>
              </w:rPr>
            </w:rPrChange>
          </w:rPr>
          <w:delText xml:space="preserve">submit the Pull Request </w:delText>
        </w:r>
        <w:r w:rsidR="00064F52" w:rsidRPr="007D7602" w:rsidDel="002F1F3A">
          <w:rPr>
            <w:rFonts w:ascii="Helv" w:hAnsi="Helv" w:cs="Arial"/>
            <w:highlight w:val="yellow"/>
            <w:rPrChange w:id="51" w:author="Lester, Victoria A JAG:EX" w:date="2016-10-06T11:23:00Z">
              <w:rPr>
                <w:rFonts w:ascii="Helv" w:hAnsi="Helv" w:cs="Arial"/>
              </w:rPr>
            </w:rPrChange>
          </w:rPr>
          <w:delText xml:space="preserve">to the Repository of the Opportunity </w:delText>
        </w:r>
        <w:r w:rsidR="00057469" w:rsidRPr="007D7602" w:rsidDel="002F1F3A">
          <w:rPr>
            <w:rFonts w:ascii="Helv" w:hAnsi="Helv" w:cs="Arial"/>
            <w:highlight w:val="yellow"/>
            <w:rPrChange w:id="52" w:author="Lester, Victoria A JAG:EX" w:date="2016-10-06T11:23:00Z">
              <w:rPr>
                <w:rFonts w:ascii="Helv" w:hAnsi="Helv" w:cs="Arial"/>
              </w:rPr>
            </w:rPrChange>
          </w:rPr>
          <w:delText>in the Submission Period.</w:delText>
        </w:r>
        <w:r w:rsidR="009A7F8A" w:rsidDel="002F1F3A">
          <w:rPr>
            <w:rFonts w:ascii="Helv" w:hAnsi="Helv" w:cs="Arial"/>
          </w:rPr>
          <w:delText xml:space="preserve"> </w:delText>
        </w:r>
      </w:del>
    </w:p>
    <w:p w:rsidR="00EB340B" w:rsidRPr="00865360" w:rsidRDefault="00EB340B" w:rsidP="00865360">
      <w:pPr>
        <w:spacing w:line="240" w:lineRule="auto"/>
        <w:ind w:firstLine="720"/>
        <w:rPr>
          <w:rFonts w:ascii="Helv" w:hAnsi="Helv" w:cs="Arial"/>
        </w:rPr>
      </w:pPr>
    </w:p>
    <w:p w:rsidR="00EB340B" w:rsidRPr="00865360" w:rsidRDefault="00EB340B" w:rsidP="00865360">
      <w:pPr>
        <w:spacing w:line="240" w:lineRule="auto"/>
        <w:rPr>
          <w:rFonts w:ascii="Helv" w:hAnsi="Helv" w:cs="Arial"/>
          <w:b/>
        </w:rPr>
      </w:pPr>
      <w:r w:rsidRPr="00865360">
        <w:rPr>
          <w:rFonts w:ascii="Helv" w:hAnsi="Helv" w:cs="Arial"/>
          <w:b/>
        </w:rPr>
        <w:t>Definitions</w:t>
      </w:r>
    </w:p>
    <w:p w:rsidR="006D758C" w:rsidRDefault="006D758C" w:rsidP="00865360">
      <w:pPr>
        <w:spacing w:line="240" w:lineRule="auto"/>
        <w:rPr>
          <w:rFonts w:ascii="Helv" w:hAnsi="Helv" w:cs="Arial"/>
        </w:rPr>
      </w:pPr>
    </w:p>
    <w:p w:rsidR="004844B2" w:rsidRDefault="004844B2" w:rsidP="00865360">
      <w:pPr>
        <w:spacing w:line="240" w:lineRule="auto"/>
        <w:rPr>
          <w:ins w:id="53" w:author="Lester, Victoria A JAG:EX" w:date="2016-10-06T11:59:00Z"/>
          <w:rFonts w:ascii="Helv" w:hAnsi="Helv" w:cs="Arial"/>
        </w:rPr>
      </w:pPr>
      <w:r w:rsidRPr="00865360">
        <w:rPr>
          <w:rFonts w:ascii="Helv" w:hAnsi="Helv" w:cs="Arial"/>
        </w:rPr>
        <w:t>Throughout th</w:t>
      </w:r>
      <w:r w:rsidR="003A5604" w:rsidRPr="00865360">
        <w:rPr>
          <w:rFonts w:ascii="Helv" w:hAnsi="Helv" w:cs="Arial"/>
        </w:rPr>
        <w:t>e</w:t>
      </w:r>
      <w:r w:rsidRPr="00865360">
        <w:rPr>
          <w:rFonts w:ascii="Helv" w:hAnsi="Helv" w:cs="Arial"/>
        </w:rPr>
        <w:t xml:space="preserve"> </w:t>
      </w:r>
      <w:ins w:id="54" w:author="Lester, Victoria A JAG:EX" w:date="2016-10-07T11:20:00Z">
        <w:r w:rsidR="00143079">
          <w:rPr>
            <w:rFonts w:ascii="Helv" w:hAnsi="Helv" w:cs="Arial"/>
          </w:rPr>
          <w:t xml:space="preserve">Process </w:t>
        </w:r>
      </w:ins>
      <w:r w:rsidR="003A5604" w:rsidRPr="00865360">
        <w:rPr>
          <w:rFonts w:ascii="Helv" w:hAnsi="Helv" w:cs="Arial"/>
        </w:rPr>
        <w:t>Terms</w:t>
      </w:r>
      <w:r w:rsidRPr="00865360">
        <w:rPr>
          <w:rFonts w:ascii="Helv" w:hAnsi="Helv" w:cs="Arial"/>
        </w:rPr>
        <w:t>,</w:t>
      </w:r>
      <w:r w:rsidR="00E50927">
        <w:rPr>
          <w:rFonts w:ascii="Helv" w:hAnsi="Helv" w:cs="Arial"/>
        </w:rPr>
        <w:t xml:space="preserve"> including the Introduction,</w:t>
      </w:r>
      <w:r w:rsidRPr="00865360">
        <w:rPr>
          <w:rFonts w:ascii="Helv" w:hAnsi="Helv" w:cs="Arial"/>
        </w:rPr>
        <w:t xml:space="preserve"> the following definitions apply:</w:t>
      </w:r>
    </w:p>
    <w:p w:rsidR="00482FA0" w:rsidRDefault="00482FA0" w:rsidP="00865360">
      <w:pPr>
        <w:spacing w:line="240" w:lineRule="auto"/>
        <w:rPr>
          <w:ins w:id="55" w:author="Lester, Victoria A JAG:EX" w:date="2016-10-07T11:59:00Z"/>
          <w:rFonts w:ascii="Helv" w:hAnsi="Helv" w:cs="Arial"/>
        </w:rPr>
      </w:pPr>
    </w:p>
    <w:p w:rsidR="00DB542D" w:rsidRPr="00865360" w:rsidRDefault="00DB542D">
      <w:pPr>
        <w:spacing w:after="120" w:line="240" w:lineRule="auto"/>
        <w:rPr>
          <w:ins w:id="56" w:author="Lester, Victoria A JAG:EX" w:date="2016-10-07T11:59:00Z"/>
          <w:rFonts w:ascii="Helv" w:hAnsi="Helv" w:cs="Arial"/>
        </w:rPr>
        <w:pPrChange w:id="57" w:author="Lester, Victoria A JAG:EX" w:date="2016-10-06T11:29:00Z">
          <w:pPr>
            <w:spacing w:line="240" w:lineRule="auto"/>
          </w:pPr>
        </w:pPrChange>
      </w:pPr>
      <w:ins w:id="58" w:author="Lester, Victoria A JAG:EX" w:date="2016-10-07T11:59:00Z">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Pr>
            <w:rFonts w:ascii="Helv" w:hAnsi="Helv" w:cs="Arial"/>
          </w:rPr>
          <w:t>, as set out in the Opportunity</w:t>
        </w:r>
        <w:r w:rsidRPr="00865360">
          <w:rPr>
            <w:rFonts w:ascii="Helv" w:hAnsi="Helv" w:cs="Arial"/>
          </w:rPr>
          <w:t>;</w:t>
        </w:r>
      </w:ins>
    </w:p>
    <w:p w:rsidR="00DB542D" w:rsidRPr="00865360" w:rsidDel="00DB542D" w:rsidRDefault="00DB542D" w:rsidP="00865360">
      <w:pPr>
        <w:spacing w:line="240" w:lineRule="auto"/>
        <w:rPr>
          <w:del w:id="59" w:author="Lester, Victoria A JAG:EX" w:date="2016-10-07T11:59:00Z"/>
          <w:rFonts w:ascii="Helv" w:hAnsi="Helv" w:cs="Arial"/>
        </w:rPr>
      </w:pPr>
    </w:p>
    <w:p w:rsidR="004844B2" w:rsidRPr="00865360" w:rsidDel="001B5DEE" w:rsidRDefault="001B5DEE">
      <w:pPr>
        <w:spacing w:after="120" w:line="240" w:lineRule="auto"/>
        <w:rPr>
          <w:rFonts w:ascii="Helv" w:hAnsi="Helv" w:cs="Arial"/>
        </w:rPr>
        <w:pPrChange w:id="60" w:author="Lester, Victoria A JAG:EX" w:date="2016-10-06T12:00:00Z">
          <w:pPr>
            <w:spacing w:line="240" w:lineRule="auto"/>
          </w:pPr>
        </w:pPrChange>
      </w:pPr>
      <w:ins w:id="61" w:author="Lester, Victoria A JAG:EX" w:date="2016-10-06T11:03:00Z">
        <w:r w:rsidRPr="00865360" w:rsidDel="001B5DEE">
          <w:rPr>
            <w:rFonts w:ascii="Helv" w:hAnsi="Helv" w:cs="Arial"/>
          </w:rPr>
          <w:t xml:space="preserve"> </w:t>
        </w:r>
      </w:ins>
      <w:moveFromRangeStart w:id="62" w:author="Lester, Victoria A JAG:EX" w:date="2016-10-06T11:03:00Z" w:name="move463515142"/>
      <w:moveFrom w:id="63" w:author="Lester, Victoria A JAG:EX" w:date="2016-10-06T11:03:00Z">
        <w:r w:rsidR="004844B2" w:rsidRPr="00865360" w:rsidDel="001B5DEE">
          <w:rPr>
            <w:rFonts w:ascii="Helv" w:hAnsi="Helv" w:cs="Arial"/>
          </w:rPr>
          <w:t>“</w:t>
        </w:r>
        <w:r w:rsidR="004844B2" w:rsidRPr="00865360" w:rsidDel="001B5DEE">
          <w:rPr>
            <w:rFonts w:ascii="Helv" w:hAnsi="Helv" w:cs="Arial"/>
            <w:b/>
          </w:rPr>
          <w:t>Acceptance Criteria</w:t>
        </w:r>
        <w:r w:rsidR="004844B2" w:rsidRPr="00865360" w:rsidDel="001B5DEE">
          <w:rPr>
            <w:rFonts w:ascii="Helv" w:hAnsi="Helv" w:cs="Arial"/>
          </w:rPr>
          <w:t>” means the requirements and specifications necessary for a Pull Request to be considered</w:t>
        </w:r>
        <w:r w:rsidR="00553646" w:rsidRPr="00865360" w:rsidDel="001B5DEE">
          <w:rPr>
            <w:rFonts w:ascii="Helv" w:hAnsi="Helv" w:cs="Arial"/>
          </w:rPr>
          <w:t>, reviewed and potentially accepted</w:t>
        </w:r>
        <w:r w:rsidR="004844B2" w:rsidRPr="00865360" w:rsidDel="001B5DEE">
          <w:rPr>
            <w:rFonts w:ascii="Helv" w:hAnsi="Helv" w:cs="Arial"/>
          </w:rPr>
          <w:t xml:space="preserve"> for </w:t>
        </w:r>
        <w:r w:rsidR="007B0DA2" w:rsidRPr="00865360" w:rsidDel="001B5DEE">
          <w:rPr>
            <w:rFonts w:ascii="Helv" w:hAnsi="Helv" w:cs="Arial"/>
          </w:rPr>
          <w:t xml:space="preserve">a </w:t>
        </w:r>
        <w:r w:rsidR="003A5604" w:rsidRPr="00865360" w:rsidDel="001B5DEE">
          <w:rPr>
            <w:rFonts w:ascii="Helv" w:hAnsi="Helv" w:cs="Arial"/>
          </w:rPr>
          <w:t>Payment</w:t>
        </w:r>
        <w:r w:rsidR="004844B2" w:rsidRPr="00865360" w:rsidDel="001B5DEE">
          <w:rPr>
            <w:rFonts w:ascii="Helv" w:hAnsi="Helv" w:cs="Arial"/>
          </w:rPr>
          <w:t>;</w:t>
        </w:r>
      </w:moveFrom>
    </w:p>
    <w:moveFromRangeEnd w:id="62"/>
    <w:p w:rsidR="003076E7" w:rsidRDefault="003076E7">
      <w:pPr>
        <w:spacing w:after="120" w:line="240" w:lineRule="auto"/>
        <w:rPr>
          <w:rFonts w:ascii="Helv" w:hAnsi="Helv" w:cs="Arial"/>
        </w:rPr>
        <w:pPrChange w:id="64" w:author="Lester, Victoria A JAG:EX" w:date="2016-10-06T12:00:00Z">
          <w:pPr>
            <w:spacing w:line="240" w:lineRule="auto"/>
          </w:pPr>
        </w:pPrChange>
      </w:pPr>
      <w:r w:rsidRPr="0099724E">
        <w:rPr>
          <w:rFonts w:ascii="Helv" w:hAnsi="Helv" w:cs="Arial"/>
        </w:rPr>
        <w:t>“</w:t>
      </w:r>
      <w:r w:rsidRPr="0099724E">
        <w:rPr>
          <w:rFonts w:ascii="Helv" w:hAnsi="Helv" w:cs="Arial"/>
          <w:b/>
        </w:rPr>
        <w:t>Accepted Terms</w:t>
      </w:r>
      <w:r w:rsidRPr="0099724E">
        <w:rPr>
          <w:rFonts w:ascii="Helv" w:hAnsi="Helv" w:cs="Arial"/>
        </w:rPr>
        <w:t xml:space="preserve">” means the </w:t>
      </w:r>
      <w:ins w:id="65" w:author="Lester, Victoria A JAG:EX" w:date="2016-10-07T11:20:00Z">
        <w:r w:rsidR="00143079">
          <w:rPr>
            <w:rFonts w:ascii="Helv" w:hAnsi="Helv" w:cs="Arial"/>
          </w:rPr>
          <w:t xml:space="preserve">Process </w:t>
        </w:r>
      </w:ins>
      <w:r w:rsidRPr="0099724E">
        <w:rPr>
          <w:rFonts w:ascii="Helv" w:hAnsi="Helv" w:cs="Arial"/>
        </w:rPr>
        <w:t xml:space="preserve">Terms as </w:t>
      </w:r>
      <w:r w:rsidR="00927597">
        <w:rPr>
          <w:rFonts w:ascii="Helv" w:hAnsi="Helv" w:cs="Arial"/>
        </w:rPr>
        <w:t xml:space="preserve">agreed to </w:t>
      </w:r>
      <w:r w:rsidRPr="0099724E">
        <w:rPr>
          <w:rFonts w:ascii="Helv" w:hAnsi="Helv" w:cs="Arial"/>
        </w:rPr>
        <w:t xml:space="preserve">by the </w:t>
      </w:r>
      <w:r w:rsidR="00030A3E">
        <w:rPr>
          <w:rFonts w:ascii="Helv" w:hAnsi="Helv" w:cs="Arial"/>
        </w:rPr>
        <w:t>Developer</w:t>
      </w:r>
      <w:del w:id="66" w:author="Lester, Victoria A JAG:EX" w:date="2016-10-07T11:53:00Z">
        <w:r w:rsidR="009A7F8A" w:rsidDel="00DB542D">
          <w:rPr>
            <w:rFonts w:ascii="Helv" w:hAnsi="Helv" w:cs="Arial"/>
          </w:rPr>
          <w:delText>s</w:delText>
        </w:r>
      </w:del>
      <w:r w:rsidR="00927597">
        <w:rPr>
          <w:rFonts w:ascii="Helv" w:hAnsi="Helv" w:cs="Arial"/>
        </w:rPr>
        <w:t>, with the information completed</w:t>
      </w:r>
      <w:r w:rsidRPr="0099724E">
        <w:rPr>
          <w:rFonts w:ascii="Helv" w:hAnsi="Helv" w:cs="Arial"/>
        </w:rPr>
        <w:t xml:space="preserve"> </w:t>
      </w:r>
      <w:r>
        <w:rPr>
          <w:rFonts w:ascii="Helv" w:hAnsi="Helv" w:cs="Arial"/>
        </w:rPr>
        <w:t xml:space="preserve">as </w:t>
      </w:r>
      <w:r w:rsidR="00927597">
        <w:rPr>
          <w:rFonts w:ascii="Helv" w:hAnsi="Helv" w:cs="Arial"/>
        </w:rPr>
        <w:t xml:space="preserve">required at </w:t>
      </w:r>
      <w:r>
        <w:rPr>
          <w:rFonts w:ascii="Helv" w:hAnsi="Helv" w:cs="Arial"/>
        </w:rPr>
        <w:t xml:space="preserve">the end of the </w:t>
      </w:r>
      <w:ins w:id="67" w:author="Lester, Victoria A JAG:EX" w:date="2016-10-07T11:20:00Z">
        <w:r w:rsidR="00143079">
          <w:rPr>
            <w:rFonts w:ascii="Helv" w:hAnsi="Helv" w:cs="Arial"/>
          </w:rPr>
          <w:t xml:space="preserve">Process </w:t>
        </w:r>
      </w:ins>
      <w:r>
        <w:rPr>
          <w:rFonts w:ascii="Helv" w:hAnsi="Helv" w:cs="Arial"/>
        </w:rPr>
        <w:t>Terms</w:t>
      </w:r>
      <w:r w:rsidR="00927597">
        <w:rPr>
          <w:rFonts w:ascii="Helv" w:hAnsi="Helv" w:cs="Arial"/>
        </w:rPr>
        <w:t xml:space="preserve">, below, and submitted to the Issuer with the </w:t>
      </w:r>
      <w:r w:rsidR="003C793D">
        <w:rPr>
          <w:rFonts w:ascii="Helv" w:hAnsi="Helv" w:cs="Arial"/>
        </w:rPr>
        <w:t>Proposal</w:t>
      </w:r>
      <w:r w:rsidRPr="0099724E">
        <w:rPr>
          <w:rFonts w:ascii="Helv" w:hAnsi="Helv" w:cs="Arial"/>
        </w:rPr>
        <w:t xml:space="preserve">; </w:t>
      </w:r>
    </w:p>
    <w:p w:rsidR="003329F8" w:rsidRPr="003329F8" w:rsidDel="002F1F3A" w:rsidRDefault="003329F8">
      <w:pPr>
        <w:spacing w:after="120" w:line="240" w:lineRule="auto"/>
        <w:rPr>
          <w:del w:id="68" w:author="Lester, Victoria A JAG:EX" w:date="2016-10-06T11:28:00Z"/>
          <w:rFonts w:ascii="Helv" w:hAnsi="Helv" w:cs="Arial"/>
        </w:rPr>
        <w:pPrChange w:id="69" w:author="Lester, Victoria A JAG:EX" w:date="2016-10-06T12:00:00Z">
          <w:pPr>
            <w:spacing w:line="240" w:lineRule="auto"/>
          </w:pPr>
        </w:pPrChange>
      </w:pPr>
      <w:moveFromRangeStart w:id="70" w:author="Lester, Victoria A JAG:EX" w:date="2016-10-06T11:03:00Z" w:name="move463515167"/>
      <w:moveFrom w:id="71" w:author="Lester, Victoria A JAG:EX" w:date="2016-10-06T11:03:00Z">
        <w:del w:id="72" w:author="Lester, Victoria A JAG:EX" w:date="2016-10-06T11:28:00Z">
          <w:r w:rsidDel="002F1F3A">
            <w:rPr>
              <w:rFonts w:ascii="Helv" w:hAnsi="Helv" w:cs="Arial"/>
            </w:rPr>
            <w:delText>“</w:delText>
          </w:r>
          <w:r w:rsidDel="002F1F3A">
            <w:rPr>
              <w:rFonts w:ascii="Helv" w:hAnsi="Helv" w:cs="Arial"/>
              <w:b/>
            </w:rPr>
            <w:delText>Affected Party</w:delText>
          </w:r>
          <w:r w:rsidDel="002F1F3A">
            <w:rPr>
              <w:rFonts w:ascii="Helv" w:hAnsi="Helv" w:cs="Arial"/>
            </w:rPr>
            <w:delText>” means either the Lead Developer or the Issuer if prevented from performing that party’s obligations in accordance with these Terms by an Event of Force Majeure;</w:delText>
          </w:r>
        </w:del>
      </w:moveFrom>
    </w:p>
    <w:moveFromRangeEnd w:id="70"/>
    <w:p w:rsidR="004844B2" w:rsidRPr="00865360" w:rsidDel="002F1F3A" w:rsidRDefault="004844B2">
      <w:pPr>
        <w:spacing w:after="120" w:line="240" w:lineRule="auto"/>
        <w:rPr>
          <w:del w:id="73" w:author="Lester, Victoria A JAG:EX" w:date="2016-10-06T11:28:00Z"/>
          <w:rFonts w:ascii="Helv" w:hAnsi="Helv" w:cs="Arial"/>
        </w:rPr>
        <w:pPrChange w:id="74" w:author="Lester, Victoria A JAG:EX" w:date="2016-10-06T12:00:00Z">
          <w:pPr>
            <w:spacing w:line="240" w:lineRule="auto"/>
          </w:pPr>
        </w:pPrChange>
      </w:pPr>
      <w:del w:id="75" w:author="Lester, Victoria A JAG:EX" w:date="2016-10-06T11:28:00Z">
        <w:r w:rsidRPr="00865360" w:rsidDel="002F1F3A">
          <w:rPr>
            <w:rFonts w:ascii="Helv" w:hAnsi="Helv" w:cs="Arial"/>
          </w:rPr>
          <w:delText>“</w:delText>
        </w:r>
        <w:r w:rsidRPr="00865360" w:rsidDel="002F1F3A">
          <w:rPr>
            <w:rFonts w:ascii="Helv" w:hAnsi="Helv" w:cs="Arial"/>
            <w:b/>
          </w:rPr>
          <w:delText>BC</w:delText>
        </w:r>
        <w:r w:rsidR="00706676" w:rsidRPr="00865360" w:rsidDel="002F1F3A">
          <w:rPr>
            <w:rFonts w:ascii="Helv" w:hAnsi="Helv" w:cs="Arial"/>
            <w:b/>
          </w:rPr>
          <w:delText xml:space="preserve"> </w:delText>
        </w:r>
        <w:r w:rsidR="00030A3E" w:rsidDel="002F1F3A">
          <w:rPr>
            <w:rFonts w:ascii="Helv" w:hAnsi="Helv" w:cs="Arial"/>
            <w:b/>
          </w:rPr>
          <w:delText>Developer</w:delText>
        </w:r>
        <w:r w:rsidR="00706676" w:rsidRPr="00865360" w:rsidDel="002F1F3A">
          <w:rPr>
            <w:rFonts w:ascii="Helv" w:hAnsi="Helv" w:cs="Arial"/>
            <w:b/>
          </w:rPr>
          <w:delText xml:space="preserve">s’ </w:delText>
        </w:r>
        <w:r w:rsidRPr="00865360" w:rsidDel="002F1F3A">
          <w:rPr>
            <w:rFonts w:ascii="Helv" w:hAnsi="Helv" w:cs="Arial"/>
            <w:b/>
          </w:rPr>
          <w:delText>Exchange</w:delText>
        </w:r>
        <w:r w:rsidRPr="00865360" w:rsidDel="002F1F3A">
          <w:rPr>
            <w:rFonts w:ascii="Helv" w:hAnsi="Helv" w:cs="Arial"/>
          </w:rPr>
          <w:delText xml:space="preserve">” means the BC </w:delText>
        </w:r>
        <w:r w:rsidR="00030A3E" w:rsidDel="002F1F3A">
          <w:rPr>
            <w:rFonts w:ascii="Helv" w:hAnsi="Helv" w:cs="Arial"/>
          </w:rPr>
          <w:delText>Developer</w:delText>
        </w:r>
        <w:r w:rsidRPr="00865360" w:rsidDel="002F1F3A">
          <w:rPr>
            <w:rFonts w:ascii="Helv" w:hAnsi="Helv" w:cs="Arial"/>
          </w:rPr>
          <w:delText xml:space="preserve">s’ Exchange </w:delText>
        </w:r>
        <w:r w:rsidR="00706676" w:rsidRPr="00865360" w:rsidDel="002F1F3A">
          <w:rPr>
            <w:rFonts w:ascii="Helv" w:hAnsi="Helv" w:cs="Arial"/>
          </w:rPr>
          <w:delText>W</w:delText>
        </w:r>
        <w:r w:rsidRPr="00865360" w:rsidDel="002F1F3A">
          <w:rPr>
            <w:rFonts w:ascii="Helv" w:hAnsi="Helv" w:cs="Arial"/>
          </w:rPr>
          <w:delText>eb</w:delText>
        </w:r>
        <w:r w:rsidR="00706676" w:rsidRPr="00865360" w:rsidDel="002F1F3A">
          <w:rPr>
            <w:rFonts w:ascii="Helv" w:hAnsi="Helv" w:cs="Arial"/>
          </w:rPr>
          <w:delText xml:space="preserve"> </w:delText>
        </w:r>
        <w:r w:rsidRPr="00865360" w:rsidDel="002F1F3A">
          <w:rPr>
            <w:rFonts w:ascii="Helv" w:hAnsi="Helv" w:cs="Arial"/>
          </w:rPr>
          <w:delText xml:space="preserve">site located at </w:delText>
        </w:r>
        <w:r w:rsidR="00AD584B" w:rsidDel="002F1F3A">
          <w:fldChar w:fldCharType="begin"/>
        </w:r>
        <w:r w:rsidR="00AD584B" w:rsidDel="002F1F3A">
          <w:delInstrText xml:space="preserve"> HYPERLINK "http://www.bcdevexchange.org" </w:delInstrText>
        </w:r>
        <w:r w:rsidR="00AD584B" w:rsidDel="002F1F3A">
          <w:fldChar w:fldCharType="separate"/>
        </w:r>
        <w:r w:rsidR="00706676" w:rsidRPr="00865360" w:rsidDel="002F1F3A">
          <w:rPr>
            <w:rStyle w:val="Hyperlink"/>
            <w:rFonts w:ascii="Helv" w:hAnsi="Helv" w:cs="Arial"/>
          </w:rPr>
          <w:delText>www.bcdevexchange.org</w:delText>
        </w:r>
        <w:r w:rsidR="00AD584B" w:rsidDel="002F1F3A">
          <w:rPr>
            <w:rStyle w:val="Hyperlink"/>
            <w:rFonts w:ascii="Helv" w:hAnsi="Helv" w:cs="Arial"/>
          </w:rPr>
          <w:fldChar w:fldCharType="end"/>
        </w:r>
        <w:r w:rsidR="00706676" w:rsidRPr="00865360" w:rsidDel="002F1F3A">
          <w:rPr>
            <w:rFonts w:ascii="Helv" w:hAnsi="Helv" w:cs="Arial"/>
          </w:rPr>
          <w:delText>, and any services</w:delText>
        </w:r>
        <w:r w:rsidR="007B0DA2" w:rsidRPr="00865360" w:rsidDel="002F1F3A">
          <w:rPr>
            <w:rFonts w:ascii="Helv" w:hAnsi="Helv" w:cs="Arial"/>
          </w:rPr>
          <w:delText xml:space="preserve"> associated with the BC </w:delText>
        </w:r>
        <w:r w:rsidR="00030A3E" w:rsidDel="002F1F3A">
          <w:rPr>
            <w:rFonts w:ascii="Helv" w:hAnsi="Helv" w:cs="Arial"/>
          </w:rPr>
          <w:delText>Developer</w:delText>
        </w:r>
        <w:r w:rsidR="007B0DA2" w:rsidRPr="00865360" w:rsidDel="002F1F3A">
          <w:rPr>
            <w:rFonts w:ascii="Helv" w:hAnsi="Helv" w:cs="Arial"/>
          </w:rPr>
          <w:delText>s’ Exchange</w:delText>
        </w:r>
        <w:r w:rsidRPr="00865360" w:rsidDel="002F1F3A">
          <w:rPr>
            <w:rFonts w:ascii="Helv" w:hAnsi="Helv" w:cs="Arial"/>
          </w:rPr>
          <w:delText xml:space="preserve">; </w:delText>
        </w:r>
      </w:del>
    </w:p>
    <w:p w:rsidR="00F1018C" w:rsidRPr="00865360" w:rsidDel="001B5DEE" w:rsidRDefault="00F1018C">
      <w:pPr>
        <w:spacing w:after="120" w:line="240" w:lineRule="auto"/>
        <w:rPr>
          <w:rFonts w:ascii="Helv" w:hAnsi="Helv" w:cs="Arial"/>
        </w:rPr>
        <w:pPrChange w:id="76" w:author="Lester, Victoria A JAG:EX" w:date="2016-10-06T12:00:00Z">
          <w:pPr>
            <w:spacing w:line="240" w:lineRule="auto"/>
          </w:pPr>
        </w:pPrChange>
      </w:pPr>
      <w:moveFromRangeStart w:id="77" w:author="Lester, Victoria A JAG:EX" w:date="2016-10-06T11:04:00Z" w:name="move463515185"/>
      <w:moveFrom w:id="78" w:author="Lester, Victoria A JAG:EX" w:date="2016-10-06T11:04:00Z">
        <w:r w:rsidRPr="00865360" w:rsidDel="001B5DEE">
          <w:rPr>
            <w:rFonts w:ascii="Helv" w:hAnsi="Helv" w:cs="Arial"/>
          </w:rPr>
          <w:t>“</w:t>
        </w:r>
        <w:r w:rsidRPr="00865360" w:rsidDel="001B5DEE">
          <w:rPr>
            <w:rFonts w:ascii="Helv" w:hAnsi="Helv" w:cs="Arial"/>
            <w:b/>
          </w:rPr>
          <w:t>Contribution</w:t>
        </w:r>
        <w:r w:rsidRPr="00865360" w:rsidDel="001B5DEE">
          <w:rPr>
            <w:rFonts w:ascii="Helv" w:hAnsi="Helv" w:cs="Arial"/>
          </w:rPr>
          <w:t xml:space="preserve">” means the work, such as source code, offered by a </w:t>
        </w:r>
        <w:r w:rsidR="00B92AC4" w:rsidDel="001B5DEE">
          <w:rPr>
            <w:rFonts w:ascii="Helv" w:hAnsi="Helv" w:cs="Arial"/>
          </w:rPr>
          <w:t xml:space="preserve">Lead </w:t>
        </w:r>
        <w:r w:rsidR="00030A3E" w:rsidDel="001B5DEE">
          <w:rPr>
            <w:rFonts w:ascii="Helv" w:hAnsi="Helv" w:cs="Arial"/>
          </w:rPr>
          <w:t>Developer</w:t>
        </w:r>
        <w:r w:rsidRPr="00865360" w:rsidDel="001B5DEE">
          <w:rPr>
            <w:rFonts w:ascii="Helv" w:hAnsi="Helv" w:cs="Arial"/>
          </w:rPr>
          <w:t xml:space="preserve"> in a Pull Request</w:t>
        </w:r>
        <w:r w:rsidR="003A5604" w:rsidRPr="00865360" w:rsidDel="001B5DEE">
          <w:rPr>
            <w:rFonts w:ascii="Helv" w:hAnsi="Helv" w:cs="Arial"/>
          </w:rPr>
          <w:t>;</w:t>
        </w:r>
      </w:moveFrom>
    </w:p>
    <w:moveFromRangeEnd w:id="77"/>
    <w:p w:rsidR="00030A3E" w:rsidRPr="00030A3E" w:rsidRDefault="00030A3E">
      <w:pPr>
        <w:spacing w:after="120" w:line="240" w:lineRule="auto"/>
        <w:rPr>
          <w:rFonts w:ascii="Helv" w:hAnsi="Helv" w:cs="Arial"/>
        </w:rPr>
        <w:pPrChange w:id="79" w:author="Lester, Victoria A JAG:EX" w:date="2016-10-06T12:00:00Z">
          <w:pPr>
            <w:spacing w:line="240" w:lineRule="auto"/>
          </w:pPr>
        </w:pPrChange>
      </w:pPr>
      <w:r>
        <w:rPr>
          <w:rFonts w:ascii="Helv" w:hAnsi="Helv" w:cs="Arial"/>
        </w:rPr>
        <w:t>“</w:t>
      </w:r>
      <w:r>
        <w:rPr>
          <w:rFonts w:ascii="Helv" w:hAnsi="Helv" w:cs="Arial"/>
          <w:b/>
        </w:rPr>
        <w:t>Developer</w:t>
      </w:r>
      <w:r>
        <w:rPr>
          <w:rFonts w:ascii="Helv" w:hAnsi="Helv" w:cs="Arial"/>
        </w:rPr>
        <w:t xml:space="preserve">” means a person or entity with the legal capacity to contract, that submits a Proposal to the Issuer of an Opportunity in accordance with these </w:t>
      </w:r>
      <w:ins w:id="80" w:author="Lester, Victoria A JAG:EX" w:date="2016-10-07T11:20:00Z">
        <w:r w:rsidR="00143079">
          <w:rPr>
            <w:rFonts w:ascii="Helv" w:hAnsi="Helv" w:cs="Arial"/>
          </w:rPr>
          <w:t>Process</w:t>
        </w:r>
      </w:ins>
      <w:ins w:id="81" w:author="Lester, Victoria A JAG:EX" w:date="2016-10-07T11:53:00Z">
        <w:r w:rsidR="00DB542D">
          <w:rPr>
            <w:rFonts w:ascii="Helv" w:hAnsi="Helv" w:cs="Arial"/>
          </w:rPr>
          <w:t xml:space="preserve"> </w:t>
        </w:r>
      </w:ins>
      <w:r>
        <w:rPr>
          <w:rFonts w:ascii="Helv" w:hAnsi="Helv" w:cs="Arial"/>
        </w:rPr>
        <w:t xml:space="preserve">Terms and includes the </w:t>
      </w:r>
      <w:del w:id="82" w:author="Lester, Victoria A JAG:EX" w:date="2016-10-06T11:24:00Z">
        <w:r w:rsidDel="007D7602">
          <w:rPr>
            <w:rFonts w:ascii="Helv" w:hAnsi="Helv" w:cs="Arial"/>
          </w:rPr>
          <w:delText>Lead Developer</w:delText>
        </w:r>
      </w:del>
      <w:ins w:id="83" w:author="Lester, Victoria A JAG:EX" w:date="2016-10-06T11:24:00Z">
        <w:r w:rsidR="007D7602">
          <w:rPr>
            <w:rFonts w:ascii="Helv" w:hAnsi="Helv" w:cs="Arial"/>
          </w:rPr>
          <w:t>Contra</w:t>
        </w:r>
      </w:ins>
      <w:ins w:id="84" w:author="Lester, Victoria A JAG:EX" w:date="2016-10-07T10:50:00Z">
        <w:r w:rsidR="00E33ACC">
          <w:rPr>
            <w:rFonts w:ascii="Helv" w:hAnsi="Helv" w:cs="Arial"/>
          </w:rPr>
          <w:t>c</w:t>
        </w:r>
      </w:ins>
      <w:ins w:id="85" w:author="Lester, Victoria A JAG:EX" w:date="2016-10-06T11:24:00Z">
        <w:r w:rsidR="007D7602">
          <w:rPr>
            <w:rFonts w:ascii="Helv" w:hAnsi="Helv" w:cs="Arial"/>
          </w:rPr>
          <w:t>tor</w:t>
        </w:r>
      </w:ins>
      <w:r>
        <w:rPr>
          <w:rFonts w:ascii="Helv" w:hAnsi="Helv" w:cs="Arial"/>
        </w:rPr>
        <w:t xml:space="preserve">;  </w:t>
      </w:r>
    </w:p>
    <w:p w:rsidR="00B26285" w:rsidDel="008C0979" w:rsidRDefault="008C0979">
      <w:pPr>
        <w:spacing w:after="120" w:line="240" w:lineRule="auto"/>
        <w:rPr>
          <w:del w:id="86" w:author="Lester, Victoria A JAG:EX" w:date="2016-10-06T10:43:00Z"/>
          <w:rFonts w:ascii="Helv" w:hAnsi="Helv" w:cs="Arial"/>
        </w:rPr>
        <w:pPrChange w:id="87" w:author="Lester, Victoria A JAG:EX" w:date="2016-10-06T12:00:00Z">
          <w:pPr>
            <w:spacing w:line="240" w:lineRule="auto"/>
          </w:pPr>
        </w:pPrChange>
      </w:pPr>
      <w:ins w:id="88" w:author="Lester, Victoria A JAG:EX" w:date="2016-10-06T10:43:00Z">
        <w:r w:rsidRPr="00B26285" w:rsidDel="008C0979">
          <w:rPr>
            <w:rFonts w:ascii="Helv" w:hAnsi="Helv" w:cs="Arial"/>
          </w:rPr>
          <w:t xml:space="preserve"> </w:t>
        </w:r>
      </w:ins>
      <w:del w:id="89" w:author="Lester, Victoria A JAG:EX" w:date="2016-10-06T10:43:00Z">
        <w:r w:rsidR="00B26285" w:rsidRPr="00B26285" w:rsidDel="008C0979">
          <w:rPr>
            <w:rFonts w:ascii="Helv" w:hAnsi="Helv" w:cs="Arial"/>
          </w:rPr>
          <w:delText>“</w:delText>
        </w:r>
        <w:r w:rsidR="00021E17" w:rsidDel="008C0979">
          <w:rPr>
            <w:rFonts w:ascii="Helv" w:hAnsi="Helv" w:cs="Arial"/>
            <w:b/>
          </w:rPr>
          <w:delText xml:space="preserve">Lead </w:delText>
        </w:r>
        <w:r w:rsidR="00030A3E" w:rsidDel="008C0979">
          <w:rPr>
            <w:rFonts w:ascii="Helv" w:hAnsi="Helv" w:cs="Arial"/>
            <w:b/>
          </w:rPr>
          <w:delText>Developer</w:delText>
        </w:r>
        <w:r w:rsidR="00B26285" w:rsidRPr="00B26285" w:rsidDel="008C0979">
          <w:rPr>
            <w:rFonts w:ascii="Helv" w:hAnsi="Helv" w:cs="Arial"/>
          </w:rPr>
          <w:delText xml:space="preserve">” means </w:delText>
        </w:r>
        <w:r w:rsidR="00030A3E" w:rsidDel="008C0979">
          <w:rPr>
            <w:rFonts w:ascii="Helv" w:hAnsi="Helv" w:cs="Arial"/>
          </w:rPr>
          <w:delText>the</w:delText>
        </w:r>
        <w:r w:rsidR="00B26285" w:rsidRPr="00B26285" w:rsidDel="008C0979">
          <w:rPr>
            <w:rFonts w:ascii="Helv" w:hAnsi="Helv" w:cs="Arial"/>
          </w:rPr>
          <w:delText xml:space="preserve"> person or entity that </w:delText>
        </w:r>
        <w:r w:rsidR="00A739CA" w:rsidDel="008C0979">
          <w:rPr>
            <w:rFonts w:ascii="Helv" w:hAnsi="Helv" w:cs="Arial"/>
          </w:rPr>
          <w:delText>ha</w:delText>
        </w:r>
        <w:r w:rsidR="00030A3E" w:rsidDel="008C0979">
          <w:rPr>
            <w:rFonts w:ascii="Helv" w:hAnsi="Helv" w:cs="Arial"/>
          </w:rPr>
          <w:delText>s</w:delText>
        </w:r>
        <w:r w:rsidR="00A739CA" w:rsidDel="008C0979">
          <w:rPr>
            <w:rFonts w:ascii="Helv" w:hAnsi="Helv" w:cs="Arial"/>
          </w:rPr>
          <w:delText xml:space="preserve"> the </w:delText>
        </w:r>
        <w:r w:rsidR="00364002" w:rsidRPr="00021E17" w:rsidDel="008C0979">
          <w:rPr>
            <w:rFonts w:ascii="Helv" w:hAnsi="Helv" w:cs="Arial"/>
          </w:rPr>
          <w:delText xml:space="preserve">highest ranked </w:delText>
        </w:r>
        <w:r w:rsidR="00A739CA" w:rsidRPr="00212DEF" w:rsidDel="008C0979">
          <w:rPr>
            <w:rFonts w:ascii="Helv" w:hAnsi="Helv" w:cs="Arial"/>
          </w:rPr>
          <w:delText>Proposal</w:delText>
        </w:r>
        <w:r w:rsidR="00030A3E" w:rsidDel="008C0979">
          <w:rPr>
            <w:rFonts w:ascii="Helv" w:hAnsi="Helv" w:cs="Arial"/>
          </w:rPr>
          <w:delText xml:space="preserve"> according to the Evaluation Criteria</w:delText>
        </w:r>
        <w:r w:rsidR="00A739CA" w:rsidRPr="00212DEF" w:rsidDel="008C0979">
          <w:rPr>
            <w:rFonts w:ascii="Helv" w:hAnsi="Helv" w:cs="Arial"/>
          </w:rPr>
          <w:delText xml:space="preserve">, </w:delText>
        </w:r>
        <w:r w:rsidR="00064F52" w:rsidDel="008C0979">
          <w:rPr>
            <w:rFonts w:ascii="Helv" w:hAnsi="Helv" w:cs="Arial"/>
          </w:rPr>
          <w:delText xml:space="preserve">and </w:delText>
        </w:r>
        <w:r w:rsidR="00030A3E" w:rsidDel="008C0979">
          <w:rPr>
            <w:rFonts w:ascii="Helv" w:hAnsi="Helv" w:cs="Arial"/>
          </w:rPr>
          <w:delText xml:space="preserve">is </w:delText>
        </w:r>
        <w:r w:rsidR="00386B04" w:rsidRPr="00021E17" w:rsidDel="008C0979">
          <w:rPr>
            <w:rFonts w:ascii="Helv" w:hAnsi="Helv" w:cs="Arial"/>
          </w:rPr>
          <w:delText xml:space="preserve">selected by the Issuer </w:delText>
        </w:r>
        <w:r w:rsidR="00364002" w:rsidRPr="00021E17" w:rsidDel="008C0979">
          <w:rPr>
            <w:rFonts w:ascii="Helv" w:hAnsi="Helv" w:cs="Arial"/>
          </w:rPr>
          <w:delText>on th</w:delText>
        </w:r>
        <w:r w:rsidR="00030A3E" w:rsidDel="008C0979">
          <w:rPr>
            <w:rFonts w:ascii="Helv" w:hAnsi="Helv" w:cs="Arial"/>
          </w:rPr>
          <w:delText>at</w:delText>
        </w:r>
        <w:r w:rsidR="00364002" w:rsidRPr="00021E17" w:rsidDel="008C0979">
          <w:rPr>
            <w:rFonts w:ascii="Helv" w:hAnsi="Helv" w:cs="Arial"/>
          </w:rPr>
          <w:delText xml:space="preserve"> basis </w:delText>
        </w:r>
        <w:r w:rsidR="00386B04" w:rsidRPr="00021E17" w:rsidDel="008C0979">
          <w:rPr>
            <w:rFonts w:ascii="Helv" w:hAnsi="Helv" w:cs="Arial"/>
          </w:rPr>
          <w:delText>to work</w:delText>
        </w:r>
        <w:r w:rsidR="00386B04" w:rsidDel="008C0979">
          <w:rPr>
            <w:rFonts w:ascii="Helv" w:hAnsi="Helv" w:cs="Arial"/>
          </w:rPr>
          <w:delText xml:space="preserve"> </w:delText>
        </w:r>
        <w:r w:rsidR="00B26285" w:rsidRPr="00B26285" w:rsidDel="008C0979">
          <w:rPr>
            <w:rFonts w:ascii="Helv" w:hAnsi="Helv" w:cs="Arial"/>
          </w:rPr>
          <w:delText xml:space="preserve">on </w:delText>
        </w:r>
        <w:r w:rsidR="00463A70" w:rsidDel="008C0979">
          <w:rPr>
            <w:rFonts w:ascii="Helv" w:hAnsi="Helv" w:cs="Arial"/>
          </w:rPr>
          <w:delText xml:space="preserve">the issue associated with </w:delText>
        </w:r>
        <w:r w:rsidR="00B26285" w:rsidRPr="00B26285" w:rsidDel="008C0979">
          <w:rPr>
            <w:rFonts w:ascii="Helv" w:hAnsi="Helv" w:cs="Arial"/>
          </w:rPr>
          <w:delText xml:space="preserve">an Opportunity; </w:delText>
        </w:r>
      </w:del>
    </w:p>
    <w:p w:rsidR="00386B04" w:rsidRPr="00386B04" w:rsidRDefault="00386B04">
      <w:pPr>
        <w:spacing w:after="120" w:line="240" w:lineRule="auto"/>
        <w:rPr>
          <w:rFonts w:ascii="Helv" w:hAnsi="Helv" w:cs="Arial"/>
        </w:rPr>
        <w:pPrChange w:id="90" w:author="Lester, Victoria A JAG:EX" w:date="2016-10-06T12:00:00Z">
          <w:pPr>
            <w:spacing w:line="240" w:lineRule="auto"/>
          </w:pPr>
        </w:pPrChange>
      </w:pPr>
      <w:r>
        <w:rPr>
          <w:rFonts w:ascii="Helv" w:hAnsi="Helv" w:cs="Arial"/>
        </w:rPr>
        <w:t>“</w:t>
      </w:r>
      <w:commentRangeStart w:id="91"/>
      <w:r>
        <w:rPr>
          <w:rFonts w:ascii="Helv" w:hAnsi="Helv" w:cs="Arial"/>
          <w:b/>
        </w:rPr>
        <w:t>Evaluation Criteria</w:t>
      </w:r>
      <w:r>
        <w:rPr>
          <w:rFonts w:ascii="Helv" w:hAnsi="Helv" w:cs="Arial"/>
        </w:rPr>
        <w:t xml:space="preserve">” means the </w:t>
      </w:r>
      <w:r w:rsidR="000F7A7B">
        <w:rPr>
          <w:rFonts w:ascii="Helv" w:hAnsi="Helv" w:cs="Arial"/>
        </w:rPr>
        <w:t>criteria</w:t>
      </w:r>
      <w:r>
        <w:rPr>
          <w:rFonts w:ascii="Helv" w:hAnsi="Helv" w:cs="Arial"/>
        </w:rPr>
        <w:t xml:space="preserve"> </w:t>
      </w:r>
      <w:commentRangeStart w:id="92"/>
      <w:r>
        <w:rPr>
          <w:rFonts w:ascii="Helv" w:hAnsi="Helv" w:cs="Arial"/>
        </w:rPr>
        <w:t xml:space="preserve">set out in </w:t>
      </w:r>
      <w:r w:rsidR="000F7A7B">
        <w:rPr>
          <w:rFonts w:ascii="Helv" w:hAnsi="Helv" w:cs="Arial"/>
        </w:rPr>
        <w:t>the Opportunity</w:t>
      </w:r>
      <w:r>
        <w:rPr>
          <w:rFonts w:ascii="Helv" w:hAnsi="Helv" w:cs="Arial"/>
        </w:rPr>
        <w:t xml:space="preserve"> </w:t>
      </w:r>
      <w:commentRangeEnd w:id="92"/>
      <w:r w:rsidR="000F7A7B">
        <w:rPr>
          <w:rStyle w:val="CommentReference"/>
        </w:rPr>
        <w:commentReference w:id="92"/>
      </w:r>
      <w:r w:rsidR="000F7A7B">
        <w:rPr>
          <w:rFonts w:ascii="Helv" w:hAnsi="Helv" w:cs="Arial"/>
        </w:rPr>
        <w:t>on which Proposals will be evaluated to</w:t>
      </w:r>
      <w:r>
        <w:rPr>
          <w:rFonts w:ascii="Helv" w:hAnsi="Helv" w:cs="Arial"/>
        </w:rPr>
        <w:t xml:space="preserve"> be considered for selection to work on the Opportunity;</w:t>
      </w:r>
      <w:commentRangeEnd w:id="91"/>
      <w:r w:rsidR="00D0388D">
        <w:rPr>
          <w:rStyle w:val="CommentReference"/>
        </w:rPr>
        <w:commentReference w:id="91"/>
      </w:r>
    </w:p>
    <w:p w:rsidR="003329F8" w:rsidDel="001B5DEE" w:rsidRDefault="001B5DEE">
      <w:pPr>
        <w:spacing w:after="120" w:line="240" w:lineRule="auto"/>
        <w:rPr>
          <w:del w:id="93" w:author="Lester, Victoria A JAG:EX" w:date="2016-10-06T11:04:00Z"/>
          <w:rFonts w:ascii="Helv" w:hAnsi="Helv" w:cs="Arial"/>
        </w:rPr>
        <w:pPrChange w:id="94" w:author="Lester, Victoria A JAG:EX" w:date="2016-10-06T12:00:00Z">
          <w:pPr>
            <w:spacing w:line="240" w:lineRule="auto"/>
          </w:pPr>
        </w:pPrChange>
      </w:pPr>
      <w:ins w:id="95" w:author="Lester, Victoria A JAG:EX" w:date="2016-10-06T11:04:00Z">
        <w:r w:rsidDel="001B5DEE">
          <w:rPr>
            <w:rFonts w:ascii="Helv" w:hAnsi="Helv" w:cs="Arial"/>
          </w:rPr>
          <w:t xml:space="preserve"> </w:t>
        </w:r>
      </w:ins>
      <w:del w:id="96" w:author="Lester, Victoria A JAG:EX" w:date="2016-10-06T11:04:00Z">
        <w:r w:rsidR="003329F8" w:rsidDel="001B5DEE">
          <w:rPr>
            <w:rFonts w:ascii="Helv" w:hAnsi="Helv" w:cs="Arial"/>
          </w:rPr>
          <w:delText>“</w:delText>
        </w:r>
        <w:r w:rsidR="003329F8" w:rsidDel="001B5DEE">
          <w:rPr>
            <w:rFonts w:ascii="Helv" w:hAnsi="Helv" w:cs="Arial"/>
            <w:b/>
          </w:rPr>
          <w:delText>Event of Force Majeure</w:delText>
        </w:r>
        <w:r w:rsidR="003329F8" w:rsidDel="001B5DEE">
          <w:rPr>
            <w:rFonts w:ascii="Helv" w:hAnsi="Helv" w:cs="Arial"/>
          </w:rPr>
          <w:delText>” means one of the following events:</w:delText>
        </w:r>
      </w:del>
    </w:p>
    <w:p w:rsidR="003329F8" w:rsidDel="001B5DEE" w:rsidRDefault="003329F8">
      <w:pPr>
        <w:pStyle w:val="ListParagraph"/>
        <w:numPr>
          <w:ilvl w:val="0"/>
          <w:numId w:val="40"/>
        </w:numPr>
        <w:spacing w:after="120" w:line="240" w:lineRule="auto"/>
        <w:rPr>
          <w:del w:id="97" w:author="Lester, Victoria A JAG:EX" w:date="2016-10-06T11:04:00Z"/>
          <w:rFonts w:ascii="Helv" w:hAnsi="Helv" w:cs="Arial"/>
        </w:rPr>
        <w:pPrChange w:id="98" w:author="Lester, Victoria A JAG:EX" w:date="2016-10-06T12:00:00Z">
          <w:pPr>
            <w:pStyle w:val="ListParagraph"/>
            <w:numPr>
              <w:numId w:val="40"/>
            </w:numPr>
            <w:spacing w:line="240" w:lineRule="auto"/>
            <w:ind w:hanging="360"/>
          </w:pPr>
        </w:pPrChange>
      </w:pPr>
      <w:del w:id="99" w:author="Lester, Victoria A JAG:EX" w:date="2016-10-06T11:04:00Z">
        <w:r w:rsidDel="001B5DEE">
          <w:rPr>
            <w:rFonts w:ascii="Helv" w:hAnsi="Helv" w:cs="Arial"/>
          </w:rPr>
          <w:delText>a natural disaster, fire, flood, storm, epidemic, or power failure;</w:delText>
        </w:r>
      </w:del>
    </w:p>
    <w:p w:rsidR="003329F8" w:rsidDel="001B5DEE" w:rsidRDefault="003329F8">
      <w:pPr>
        <w:pStyle w:val="ListParagraph"/>
        <w:numPr>
          <w:ilvl w:val="0"/>
          <w:numId w:val="40"/>
        </w:numPr>
        <w:spacing w:after="120" w:line="240" w:lineRule="auto"/>
        <w:rPr>
          <w:del w:id="100" w:author="Lester, Victoria A JAG:EX" w:date="2016-10-06T11:04:00Z"/>
          <w:rFonts w:ascii="Helv" w:hAnsi="Helv" w:cs="Arial"/>
        </w:rPr>
        <w:pPrChange w:id="101" w:author="Lester, Victoria A JAG:EX" w:date="2016-10-06T12:00:00Z">
          <w:pPr>
            <w:pStyle w:val="ListParagraph"/>
            <w:numPr>
              <w:numId w:val="40"/>
            </w:numPr>
            <w:spacing w:line="240" w:lineRule="auto"/>
            <w:ind w:hanging="360"/>
          </w:pPr>
        </w:pPrChange>
      </w:pPr>
      <w:del w:id="102" w:author="Lester, Victoria A JAG:EX" w:date="2016-10-06T11:04:00Z">
        <w:r w:rsidDel="001B5DEE">
          <w:rPr>
            <w:rFonts w:ascii="Helv" w:hAnsi="Helv" w:cs="Arial"/>
          </w:rPr>
          <w:delText>a war (declared and undeclared), insurrection or act of terrorism or piracy;</w:delText>
        </w:r>
      </w:del>
    </w:p>
    <w:p w:rsidR="003329F8" w:rsidDel="001B5DEE" w:rsidRDefault="003329F8">
      <w:pPr>
        <w:pStyle w:val="ListParagraph"/>
        <w:numPr>
          <w:ilvl w:val="0"/>
          <w:numId w:val="40"/>
        </w:numPr>
        <w:spacing w:after="120" w:line="240" w:lineRule="auto"/>
        <w:rPr>
          <w:del w:id="103" w:author="Lester, Victoria A JAG:EX" w:date="2016-10-06T11:04:00Z"/>
          <w:rFonts w:ascii="Helv" w:hAnsi="Helv" w:cs="Arial"/>
        </w:rPr>
        <w:pPrChange w:id="104" w:author="Lester, Victoria A JAG:EX" w:date="2016-10-06T12:00:00Z">
          <w:pPr>
            <w:pStyle w:val="ListParagraph"/>
            <w:numPr>
              <w:numId w:val="40"/>
            </w:numPr>
            <w:spacing w:line="240" w:lineRule="auto"/>
            <w:ind w:hanging="360"/>
          </w:pPr>
        </w:pPrChange>
      </w:pPr>
      <w:del w:id="105" w:author="Lester, Victoria A JAG:EX" w:date="2016-10-06T11:04:00Z">
        <w:r w:rsidDel="001B5DEE">
          <w:rPr>
            <w:rFonts w:ascii="Helv" w:hAnsi="Helv" w:cs="Arial"/>
          </w:rPr>
          <w:delText>a strike (including illegal work stoppage or slowdown) or lockout; or</w:delText>
        </w:r>
      </w:del>
    </w:p>
    <w:p w:rsidR="003329F8" w:rsidDel="001B5DEE" w:rsidRDefault="003329F8">
      <w:pPr>
        <w:pStyle w:val="ListParagraph"/>
        <w:numPr>
          <w:ilvl w:val="0"/>
          <w:numId w:val="40"/>
        </w:numPr>
        <w:spacing w:after="120" w:line="240" w:lineRule="auto"/>
        <w:rPr>
          <w:del w:id="106" w:author="Lester, Victoria A JAG:EX" w:date="2016-10-06T11:04:00Z"/>
          <w:rFonts w:ascii="Helv" w:hAnsi="Helv" w:cs="Arial"/>
        </w:rPr>
        <w:pPrChange w:id="107" w:author="Lester, Victoria A JAG:EX" w:date="2016-10-06T12:00:00Z">
          <w:pPr>
            <w:pStyle w:val="ListParagraph"/>
            <w:numPr>
              <w:numId w:val="40"/>
            </w:numPr>
            <w:spacing w:line="240" w:lineRule="auto"/>
            <w:ind w:hanging="360"/>
          </w:pPr>
        </w:pPrChange>
      </w:pPr>
      <w:del w:id="108" w:author="Lester, Victoria A JAG:EX" w:date="2016-10-06T11:04:00Z">
        <w:r w:rsidDel="001B5DEE">
          <w:rPr>
            <w:rFonts w:ascii="Helv" w:hAnsi="Helv" w:cs="Arial"/>
          </w:rPr>
          <w:delText>a freight embargo</w:delText>
        </w:r>
      </w:del>
    </w:p>
    <w:p w:rsidR="003329F8" w:rsidRPr="008C37DF" w:rsidDel="001B5DEE" w:rsidRDefault="003329F8">
      <w:pPr>
        <w:spacing w:after="120" w:line="240" w:lineRule="auto"/>
        <w:ind w:left="360"/>
        <w:rPr>
          <w:del w:id="109" w:author="Lester, Victoria A JAG:EX" w:date="2016-10-06T11:04:00Z"/>
          <w:rFonts w:ascii="Helv" w:hAnsi="Helv" w:cs="Arial"/>
        </w:rPr>
        <w:pPrChange w:id="110" w:author="Lester, Victoria A JAG:EX" w:date="2016-10-06T12:00:00Z">
          <w:pPr>
            <w:spacing w:line="240" w:lineRule="auto"/>
            <w:ind w:left="360"/>
          </w:pPr>
        </w:pPrChange>
      </w:pPr>
      <w:del w:id="111" w:author="Lester, Victoria A JAG:EX" w:date="2016-10-06T11:04:00Z">
        <w:r w:rsidDel="001B5DEE">
          <w:rPr>
            <w:rFonts w:ascii="Helv" w:hAnsi="Helv" w:cs="Arial"/>
          </w:rPr>
          <w:delText xml:space="preserve">if the event prevents a party from performing the party’s obligations in accordance with these Terms and is beyond the reasonable control of that party. </w:delText>
        </w:r>
      </w:del>
    </w:p>
    <w:p w:rsidR="00EB20AD" w:rsidRPr="00B109E0" w:rsidRDefault="00B109E0">
      <w:pPr>
        <w:spacing w:after="120" w:line="240" w:lineRule="auto"/>
        <w:rPr>
          <w:rFonts w:ascii="Helv" w:hAnsi="Helv" w:cs="Arial"/>
        </w:rPr>
        <w:pPrChange w:id="112" w:author="Lester, Victoria A JAG:EX" w:date="2016-10-06T12:00:00Z">
          <w:pPr>
            <w:spacing w:line="240" w:lineRule="auto"/>
          </w:pPr>
        </w:pPrChange>
      </w:pPr>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w:t>
      </w:r>
      <w:r w:rsidR="00021E17">
        <w:rPr>
          <w:rFonts w:ascii="Helv" w:hAnsi="Helv" w:cs="Arial"/>
        </w:rPr>
        <w:t xml:space="preserve"> by the Issuer</w:t>
      </w:r>
      <w:r>
        <w:rPr>
          <w:rFonts w:ascii="Helv" w:hAnsi="Helv" w:cs="Arial"/>
        </w:rPr>
        <w:t>;</w:t>
      </w:r>
    </w:p>
    <w:p w:rsidR="008A61FC" w:rsidRPr="00865360" w:rsidRDefault="008A61FC">
      <w:pPr>
        <w:spacing w:after="120" w:line="240" w:lineRule="auto"/>
        <w:rPr>
          <w:rFonts w:ascii="Helv" w:hAnsi="Helv" w:cs="Arial"/>
        </w:rPr>
        <w:pPrChange w:id="113" w:author="Lester, Victoria A JAG:EX" w:date="2016-10-06T12:00:00Z">
          <w:pPr>
            <w:spacing w:line="240" w:lineRule="auto"/>
          </w:pPr>
        </w:pPrChange>
      </w:pPr>
      <w:r w:rsidRPr="00865360">
        <w:rPr>
          <w:rFonts w:ascii="Helv" w:hAnsi="Helv" w:cs="Arial"/>
        </w:rPr>
        <w:t>“</w:t>
      </w:r>
      <w:r w:rsidRPr="00865360">
        <w:rPr>
          <w:rFonts w:ascii="Helv" w:hAnsi="Helv" w:cs="Arial"/>
          <w:b/>
        </w:rPr>
        <w:t>Issuer</w:t>
      </w:r>
      <w:r w:rsidRPr="00865360">
        <w:rPr>
          <w:rFonts w:ascii="Helv" w:hAnsi="Helv" w:cs="Arial"/>
        </w:rPr>
        <w:t xml:space="preserve">” means the Province or a </w:t>
      </w:r>
      <w:r w:rsidR="00EB340B" w:rsidRPr="00865360">
        <w:rPr>
          <w:rFonts w:ascii="Helv" w:hAnsi="Helv" w:cs="Arial"/>
        </w:rPr>
        <w:t>P</w:t>
      </w:r>
      <w:r w:rsidRPr="00865360">
        <w:rPr>
          <w:rFonts w:ascii="Helv" w:hAnsi="Helv" w:cs="Arial"/>
        </w:rPr>
        <w:t xml:space="preserve">ublic </w:t>
      </w:r>
      <w:r w:rsidR="00EB340B" w:rsidRPr="00865360">
        <w:rPr>
          <w:rFonts w:ascii="Helv" w:hAnsi="Helv" w:cs="Arial"/>
        </w:rPr>
        <w:t>S</w:t>
      </w:r>
      <w:r w:rsidRPr="00865360">
        <w:rPr>
          <w:rFonts w:ascii="Helv" w:hAnsi="Helv" w:cs="Arial"/>
        </w:rPr>
        <w:t xml:space="preserve">ector </w:t>
      </w:r>
      <w:r w:rsidR="00EB340B" w:rsidRPr="00865360">
        <w:rPr>
          <w:rFonts w:ascii="Helv" w:hAnsi="Helv" w:cs="Arial"/>
        </w:rPr>
        <w:t>E</w:t>
      </w:r>
      <w:r w:rsidRPr="00865360">
        <w:rPr>
          <w:rFonts w:ascii="Helv" w:hAnsi="Helv" w:cs="Arial"/>
        </w:rPr>
        <w:t>ntity, as applicable;</w:t>
      </w:r>
    </w:p>
    <w:p w:rsidR="00102188" w:rsidRPr="00865360" w:rsidDel="007431C1" w:rsidRDefault="007431C1">
      <w:pPr>
        <w:spacing w:after="120" w:line="240" w:lineRule="auto"/>
        <w:rPr>
          <w:rFonts w:ascii="Helv" w:hAnsi="Helv" w:cs="Arial"/>
        </w:rPr>
        <w:pPrChange w:id="114" w:author="Lester, Victoria A JAG:EX" w:date="2016-10-06T12:00:00Z">
          <w:pPr>
            <w:spacing w:line="240" w:lineRule="auto"/>
          </w:pPr>
        </w:pPrChange>
      </w:pPr>
      <w:ins w:id="115" w:author="Lester, Victoria A JAG:EX" w:date="2016-10-06T11:05:00Z">
        <w:r w:rsidRPr="00865360" w:rsidDel="007431C1">
          <w:rPr>
            <w:rFonts w:ascii="Helv" w:hAnsi="Helv" w:cs="Arial"/>
          </w:rPr>
          <w:t xml:space="preserve"> </w:t>
        </w:r>
      </w:ins>
      <w:moveFromRangeStart w:id="116" w:author="Lester, Victoria A JAG:EX" w:date="2016-10-06T11:05:00Z" w:name="move463515275"/>
      <w:moveFrom w:id="117" w:author="Lester, Victoria A JAG:EX" w:date="2016-10-06T11:05:00Z">
        <w:r w:rsidR="007B0DA2" w:rsidRPr="00865360" w:rsidDel="007431C1">
          <w:rPr>
            <w:rFonts w:ascii="Helv" w:hAnsi="Helv" w:cs="Arial"/>
          </w:rPr>
          <w:t>“</w:t>
        </w:r>
        <w:r w:rsidR="00102188" w:rsidRPr="00865360" w:rsidDel="007431C1">
          <w:rPr>
            <w:rFonts w:ascii="Helv" w:hAnsi="Helv" w:cs="Arial"/>
            <w:b/>
          </w:rPr>
          <w:t>License</w:t>
        </w:r>
        <w:r w:rsidR="007B0DA2" w:rsidRPr="00865360" w:rsidDel="007431C1">
          <w:rPr>
            <w:rFonts w:ascii="Helv" w:hAnsi="Helv" w:cs="Arial"/>
          </w:rPr>
          <w:t>”</w:t>
        </w:r>
        <w:r w:rsidR="00102188" w:rsidRPr="00865360" w:rsidDel="007431C1">
          <w:rPr>
            <w:rFonts w:ascii="Helv" w:hAnsi="Helv" w:cs="Arial"/>
          </w:rPr>
          <w:t xml:space="preserve"> means the terms and conditions </w:t>
        </w:r>
        <w:r w:rsidR="0017478E" w:rsidRPr="00865360" w:rsidDel="007431C1">
          <w:rPr>
            <w:rFonts w:ascii="Helv" w:hAnsi="Helv" w:cs="Arial"/>
          </w:rPr>
          <w:t>regarding</w:t>
        </w:r>
        <w:r w:rsidR="00102188" w:rsidRPr="00865360" w:rsidDel="007431C1">
          <w:rPr>
            <w:rFonts w:ascii="Helv" w:hAnsi="Helv" w:cs="Arial"/>
          </w:rPr>
          <w:t xml:space="preserve"> the use, modification and sharing of the content in </w:t>
        </w:r>
        <w:r w:rsidR="007B0DA2" w:rsidRPr="00865360" w:rsidDel="007431C1">
          <w:rPr>
            <w:rFonts w:ascii="Helv" w:hAnsi="Helv" w:cs="Arial"/>
          </w:rPr>
          <w:t>a</w:t>
        </w:r>
        <w:r w:rsidR="00102188" w:rsidRPr="00865360" w:rsidDel="007431C1">
          <w:rPr>
            <w:rFonts w:ascii="Helv" w:hAnsi="Helv" w:cs="Arial"/>
          </w:rPr>
          <w:t xml:space="preserve"> </w:t>
        </w:r>
        <w:r w:rsidR="007B0DA2" w:rsidRPr="00865360" w:rsidDel="007431C1">
          <w:rPr>
            <w:rFonts w:ascii="Helv" w:hAnsi="Helv" w:cs="Arial"/>
          </w:rPr>
          <w:t>R</w:t>
        </w:r>
        <w:r w:rsidR="00102188" w:rsidRPr="00865360" w:rsidDel="007431C1">
          <w:rPr>
            <w:rFonts w:ascii="Helv" w:hAnsi="Helv" w:cs="Arial"/>
          </w:rPr>
          <w:t>epository</w:t>
        </w:r>
        <w:r w:rsidR="007B0DA2" w:rsidRPr="00865360" w:rsidDel="007431C1">
          <w:rPr>
            <w:rFonts w:ascii="Helv" w:hAnsi="Helv" w:cs="Arial"/>
          </w:rPr>
          <w:t>;</w:t>
        </w:r>
        <w:r w:rsidR="00102188" w:rsidRPr="00865360" w:rsidDel="007431C1">
          <w:rPr>
            <w:rFonts w:ascii="Helv" w:hAnsi="Helv" w:cs="Arial"/>
          </w:rPr>
          <w:t xml:space="preserve"> </w:t>
        </w:r>
      </w:moveFrom>
    </w:p>
    <w:p w:rsidR="00037E46" w:rsidRPr="00865360" w:rsidDel="007431C1" w:rsidRDefault="007B0DA2">
      <w:pPr>
        <w:spacing w:after="120" w:line="240" w:lineRule="auto"/>
        <w:rPr>
          <w:rFonts w:ascii="Helv" w:hAnsi="Helv" w:cs="Arial"/>
        </w:rPr>
        <w:pPrChange w:id="118" w:author="Lester, Victoria A JAG:EX" w:date="2016-10-06T12:00:00Z">
          <w:pPr>
            <w:spacing w:line="240" w:lineRule="auto"/>
          </w:pPr>
        </w:pPrChange>
      </w:pPr>
      <w:moveFrom w:id="119" w:author="Lester, Victoria A JAG:EX" w:date="2016-10-06T11:05:00Z">
        <w:r w:rsidRPr="00865360" w:rsidDel="007431C1">
          <w:rPr>
            <w:rFonts w:ascii="Helv" w:hAnsi="Helv" w:cs="Arial"/>
          </w:rPr>
          <w:t>“</w:t>
        </w:r>
        <w:r w:rsidR="00037E46" w:rsidRPr="00865360" w:rsidDel="007431C1">
          <w:rPr>
            <w:rFonts w:ascii="Helv" w:hAnsi="Helv" w:cs="Arial"/>
            <w:b/>
          </w:rPr>
          <w:t>Licensing File</w:t>
        </w:r>
        <w:r w:rsidRPr="00865360" w:rsidDel="007431C1">
          <w:rPr>
            <w:rFonts w:ascii="Helv" w:hAnsi="Helv" w:cs="Arial"/>
          </w:rPr>
          <w:t>”</w:t>
        </w:r>
        <w:r w:rsidR="00037E46" w:rsidRPr="00865360" w:rsidDel="007431C1">
          <w:rPr>
            <w:rFonts w:ascii="Helv" w:hAnsi="Helv" w:cs="Arial"/>
          </w:rPr>
          <w:t xml:space="preserve"> </w:t>
        </w:r>
        <w:r w:rsidR="00102188" w:rsidRPr="00865360" w:rsidDel="007431C1">
          <w:rPr>
            <w:rFonts w:ascii="Helv" w:hAnsi="Helv" w:cs="Arial"/>
          </w:rPr>
          <w:t xml:space="preserve">means </w:t>
        </w:r>
        <w:r w:rsidR="00037E46" w:rsidRPr="00865360" w:rsidDel="007431C1">
          <w:rPr>
            <w:rFonts w:ascii="Helv" w:hAnsi="Helv" w:cs="Arial"/>
          </w:rPr>
          <w:t xml:space="preserve">the file in the </w:t>
        </w:r>
        <w:r w:rsidR="00733178" w:rsidRPr="00865360" w:rsidDel="007431C1">
          <w:rPr>
            <w:rFonts w:ascii="Helv" w:hAnsi="Helv" w:cs="Arial"/>
          </w:rPr>
          <w:t>R</w:t>
        </w:r>
        <w:r w:rsidR="00037E46" w:rsidRPr="00865360" w:rsidDel="007431C1">
          <w:rPr>
            <w:rFonts w:ascii="Helv" w:hAnsi="Helv" w:cs="Arial"/>
          </w:rPr>
          <w:t xml:space="preserve">epository that contains the </w:t>
        </w:r>
        <w:r w:rsidR="003E3ACE" w:rsidRPr="00865360" w:rsidDel="007431C1">
          <w:rPr>
            <w:rFonts w:ascii="Helv" w:hAnsi="Helv" w:cs="Arial"/>
          </w:rPr>
          <w:t>L</w:t>
        </w:r>
        <w:r w:rsidR="00037E46" w:rsidRPr="00865360" w:rsidDel="007431C1">
          <w:rPr>
            <w:rFonts w:ascii="Helv" w:hAnsi="Helv" w:cs="Arial"/>
          </w:rPr>
          <w:t xml:space="preserve">icense attached to the </w:t>
        </w:r>
        <w:r w:rsidR="003E3ACE" w:rsidRPr="00865360" w:rsidDel="007431C1">
          <w:rPr>
            <w:rFonts w:ascii="Helv" w:hAnsi="Helv" w:cs="Arial"/>
          </w:rPr>
          <w:t>O</w:t>
        </w:r>
        <w:r w:rsidR="00037E46" w:rsidRPr="00865360" w:rsidDel="007431C1">
          <w:rPr>
            <w:rFonts w:ascii="Helv" w:hAnsi="Helv" w:cs="Arial"/>
          </w:rPr>
          <w:t>pportunity</w:t>
        </w:r>
        <w:r w:rsidRPr="00865360" w:rsidDel="007431C1">
          <w:rPr>
            <w:rFonts w:ascii="Helv" w:hAnsi="Helv" w:cs="Arial"/>
          </w:rPr>
          <w:t>;</w:t>
        </w:r>
      </w:moveFrom>
    </w:p>
    <w:p w:rsidR="00030A3E" w:rsidRPr="00030A3E" w:rsidDel="007431C1" w:rsidRDefault="00030A3E">
      <w:pPr>
        <w:spacing w:after="120" w:line="240" w:lineRule="auto"/>
        <w:rPr>
          <w:rFonts w:ascii="Helv" w:hAnsi="Helv" w:cs="Arial"/>
        </w:rPr>
        <w:pPrChange w:id="120" w:author="Lester, Victoria A JAG:EX" w:date="2016-10-06T12:00:00Z">
          <w:pPr>
            <w:spacing w:line="240" w:lineRule="auto"/>
          </w:pPr>
        </w:pPrChange>
      </w:pPr>
      <w:commentRangeStart w:id="121"/>
      <w:moveFrom w:id="122" w:author="Lester, Victoria A JAG:EX" w:date="2016-10-06T11:05:00Z">
        <w:r w:rsidDel="007431C1">
          <w:rPr>
            <w:rFonts w:ascii="Helv" w:hAnsi="Helv" w:cs="Arial"/>
          </w:rPr>
          <w:t>“</w:t>
        </w:r>
        <w:r w:rsidDel="007431C1">
          <w:rPr>
            <w:rFonts w:ascii="Helv" w:hAnsi="Helv" w:cs="Arial"/>
            <w:b/>
          </w:rPr>
          <w:t>Master Branch</w:t>
        </w:r>
        <w:r w:rsidDel="007431C1">
          <w:rPr>
            <w:rFonts w:ascii="Helv" w:hAnsi="Helv" w:cs="Arial"/>
          </w:rPr>
          <w:t>” means the</w:t>
        </w:r>
        <w:r w:rsidR="008E79E4" w:rsidDel="007431C1">
          <w:rPr>
            <w:rFonts w:ascii="Helv" w:hAnsi="Helv" w:cs="Arial"/>
          </w:rPr>
          <w:t xml:space="preserve"> Issuer’s</w:t>
        </w:r>
        <w:r w:rsidDel="007431C1">
          <w:rPr>
            <w:rFonts w:ascii="Helv" w:hAnsi="Helv" w:cs="Arial"/>
          </w:rPr>
          <w:t xml:space="preserve"> main </w:t>
        </w:r>
        <w:r w:rsidR="008E79E4" w:rsidDel="007431C1">
          <w:rPr>
            <w:rFonts w:ascii="Helv" w:hAnsi="Helv" w:cs="Arial"/>
          </w:rPr>
          <w:t>branch associated with an Opportunity on GitHub;</w:t>
        </w:r>
        <w:commentRangeEnd w:id="121"/>
        <w:r w:rsidR="008E79E4" w:rsidDel="007431C1">
          <w:rPr>
            <w:rStyle w:val="CommentReference"/>
          </w:rPr>
          <w:commentReference w:id="121"/>
        </w:r>
      </w:moveFrom>
    </w:p>
    <w:moveFromRangeEnd w:id="116"/>
    <w:p w:rsidR="00711D68" w:rsidRPr="00865360" w:rsidRDefault="00711D68">
      <w:pPr>
        <w:spacing w:after="120" w:line="240" w:lineRule="auto"/>
        <w:rPr>
          <w:rFonts w:ascii="Helv" w:hAnsi="Helv" w:cs="Arial"/>
        </w:rPr>
        <w:pPrChange w:id="123" w:author="Lester, Victoria A JAG:EX" w:date="2016-10-06T12:00:00Z">
          <w:pPr>
            <w:spacing w:line="240" w:lineRule="auto"/>
          </w:pPr>
        </w:pPrChange>
      </w:pPr>
      <w:r w:rsidRPr="00865360">
        <w:rPr>
          <w:rFonts w:ascii="Helv" w:hAnsi="Helv" w:cs="Arial"/>
        </w:rPr>
        <w:lastRenderedPageBreak/>
        <w:t>“</w:t>
      </w:r>
      <w:r w:rsidRPr="00865360">
        <w:rPr>
          <w:rFonts w:ascii="Helv" w:hAnsi="Helv" w:cs="Arial"/>
          <w:b/>
        </w:rPr>
        <w:t>Opportunity Contact</w:t>
      </w:r>
      <w:r w:rsidRPr="00865360">
        <w:rPr>
          <w:rFonts w:ascii="Helv" w:hAnsi="Helv" w:cs="Arial"/>
        </w:rPr>
        <w:t xml:space="preserve">” means the individual named in </w:t>
      </w:r>
      <w:r w:rsidR="00706676" w:rsidRPr="00865360">
        <w:rPr>
          <w:rFonts w:ascii="Helv" w:hAnsi="Helv" w:cs="Arial"/>
        </w:rPr>
        <w:t>a</w:t>
      </w:r>
      <w:r w:rsidR="009029F1">
        <w:rPr>
          <w:rFonts w:ascii="Helv" w:hAnsi="Helv" w:cs="Arial"/>
        </w:rPr>
        <w:t>n</w:t>
      </w:r>
      <w:r w:rsidRPr="00865360">
        <w:rPr>
          <w:rFonts w:ascii="Helv" w:hAnsi="Helv" w:cs="Arial"/>
        </w:rPr>
        <w:t xml:space="preserve"> Opportunity</w:t>
      </w:r>
      <w:r w:rsidR="00163A60">
        <w:rPr>
          <w:rFonts w:ascii="Helv" w:hAnsi="Helv" w:cs="Arial"/>
        </w:rPr>
        <w:t xml:space="preserve"> </w:t>
      </w:r>
      <w:r w:rsidRPr="00865360">
        <w:rPr>
          <w:rFonts w:ascii="Helv" w:hAnsi="Helv" w:cs="Arial"/>
        </w:rPr>
        <w:t xml:space="preserve">as the contact person for the </w:t>
      </w:r>
      <w:r w:rsidR="00706676" w:rsidRPr="00865360">
        <w:rPr>
          <w:rFonts w:ascii="Helv" w:hAnsi="Helv" w:cs="Arial"/>
        </w:rPr>
        <w:t>Issuer</w:t>
      </w:r>
      <w:r w:rsidRPr="00865360">
        <w:rPr>
          <w:rFonts w:ascii="Helv" w:hAnsi="Helv" w:cs="Arial"/>
        </w:rPr>
        <w:t>;</w:t>
      </w:r>
    </w:p>
    <w:p w:rsidR="004844B2" w:rsidRDefault="00AD1218">
      <w:pPr>
        <w:spacing w:after="120" w:line="240" w:lineRule="auto"/>
        <w:rPr>
          <w:ins w:id="124" w:author="Lester, Victoria A JAG:EX" w:date="2016-10-07T11:41:00Z"/>
          <w:rFonts w:ascii="Helv" w:hAnsi="Helv" w:cs="Arial"/>
        </w:rPr>
        <w:pPrChange w:id="125" w:author="Lester, Victoria A JAG:EX" w:date="2016-10-06T12:00:00Z">
          <w:pPr>
            <w:spacing w:line="240" w:lineRule="auto"/>
          </w:pPr>
        </w:pPrChange>
      </w:pPr>
      <w:r w:rsidRPr="00865360">
        <w:rPr>
          <w:rFonts w:ascii="Helv" w:hAnsi="Helv" w:cs="Arial"/>
        </w:rPr>
        <w:t>“</w:t>
      </w:r>
      <w:r w:rsidRPr="00865360">
        <w:rPr>
          <w:rFonts w:ascii="Helv" w:hAnsi="Helv" w:cs="Arial"/>
          <w:b/>
        </w:rPr>
        <w:t>Opportunity</w:t>
      </w:r>
      <w:r w:rsidRPr="00865360">
        <w:rPr>
          <w:rFonts w:ascii="Helv" w:hAnsi="Helv" w:cs="Arial"/>
        </w:rPr>
        <w:t xml:space="preserve">” </w:t>
      </w:r>
      <w:r w:rsidR="004844B2" w:rsidRPr="00865360">
        <w:rPr>
          <w:rFonts w:ascii="Helv" w:hAnsi="Helv" w:cs="Arial"/>
        </w:rPr>
        <w:t>means the issue tagged with the ‘</w:t>
      </w:r>
      <w:r w:rsidR="007D1DF5">
        <w:rPr>
          <w:rFonts w:ascii="Helv" w:hAnsi="Helv" w:cs="Arial"/>
        </w:rPr>
        <w:t>Help Wanted</w:t>
      </w:r>
      <w:r w:rsidR="004844B2" w:rsidRPr="00212DEF">
        <w:rPr>
          <w:rFonts w:ascii="Helv" w:hAnsi="Helv" w:cs="Arial"/>
          <w:vertAlign w:val="subscript"/>
        </w:rPr>
        <w:t>’</w:t>
      </w:r>
      <w:r w:rsidR="004844B2" w:rsidRPr="00865360">
        <w:rPr>
          <w:rFonts w:ascii="Helv" w:hAnsi="Helv" w:cs="Arial"/>
        </w:rPr>
        <w:t xml:space="preserve"> label within a </w:t>
      </w:r>
      <w:r w:rsidR="00733178" w:rsidRPr="00865360">
        <w:rPr>
          <w:rFonts w:ascii="Helv" w:hAnsi="Helv" w:cs="Arial"/>
        </w:rPr>
        <w:t>R</w:t>
      </w:r>
      <w:r w:rsidR="004844B2" w:rsidRPr="00865360">
        <w:rPr>
          <w:rFonts w:ascii="Helv" w:hAnsi="Helv" w:cs="Arial"/>
        </w:rPr>
        <w:t>epository</w:t>
      </w:r>
      <w:r w:rsidR="00B53684" w:rsidRPr="00865360">
        <w:rPr>
          <w:rFonts w:ascii="Helv" w:hAnsi="Helv" w:cs="Arial"/>
        </w:rPr>
        <w:t>,</w:t>
      </w:r>
      <w:r w:rsidR="004844B2" w:rsidRPr="00865360">
        <w:rPr>
          <w:rFonts w:ascii="Helv" w:hAnsi="Helv" w:cs="Arial"/>
        </w:rPr>
        <w:t xml:space="preserve"> </w:t>
      </w:r>
      <w:r w:rsidR="00B53684" w:rsidRPr="00865360">
        <w:rPr>
          <w:rFonts w:ascii="Helv" w:hAnsi="Helv" w:cs="Arial"/>
        </w:rPr>
        <w:t xml:space="preserve">and </w:t>
      </w:r>
      <w:r w:rsidR="004844B2" w:rsidRPr="00865360">
        <w:rPr>
          <w:rFonts w:ascii="Helv" w:hAnsi="Helv" w:cs="Arial"/>
        </w:rPr>
        <w:t>includ</w:t>
      </w:r>
      <w:r w:rsidR="00B53684" w:rsidRPr="00865360">
        <w:rPr>
          <w:rFonts w:ascii="Helv" w:hAnsi="Helv" w:cs="Arial"/>
        </w:rPr>
        <w:t>es</w:t>
      </w:r>
      <w:r w:rsidR="004844B2" w:rsidRPr="00865360">
        <w:rPr>
          <w:rFonts w:ascii="Helv" w:hAnsi="Helv" w:cs="Arial"/>
        </w:rPr>
        <w:t xml:space="preserve"> any attached or referenced appendices, </w:t>
      </w:r>
      <w:r w:rsidR="00706676" w:rsidRPr="00865360">
        <w:rPr>
          <w:rFonts w:ascii="Helv" w:hAnsi="Helv" w:cs="Arial"/>
        </w:rPr>
        <w:t xml:space="preserve">addenda, </w:t>
      </w:r>
      <w:r w:rsidR="004844B2" w:rsidRPr="00865360">
        <w:rPr>
          <w:rFonts w:ascii="Helv" w:hAnsi="Helv" w:cs="Arial"/>
        </w:rPr>
        <w:t>schedules or exhibits;</w:t>
      </w:r>
    </w:p>
    <w:p w:rsidR="003D1D8E" w:rsidRPr="00865360" w:rsidRDefault="003D1D8E">
      <w:pPr>
        <w:spacing w:after="120" w:line="240" w:lineRule="auto"/>
        <w:rPr>
          <w:ins w:id="126" w:author="Lester, Victoria A JAG:EX" w:date="2016-10-07T11:42:00Z"/>
          <w:rFonts w:ascii="Helv" w:hAnsi="Helv" w:cs="Arial"/>
        </w:rPr>
        <w:pPrChange w:id="127" w:author="Lester, Victoria A JAG:EX" w:date="2016-10-07T11:42:00Z">
          <w:pPr>
            <w:spacing w:line="240" w:lineRule="auto"/>
          </w:pPr>
        </w:pPrChange>
      </w:pPr>
      <w:ins w:id="128" w:author="Lester, Victoria A JAG:EX" w:date="2016-10-07T11:42:00Z">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ins>
    </w:p>
    <w:p w:rsidR="003D1D8E" w:rsidRPr="00AE1BAF" w:rsidRDefault="003D1D8E">
      <w:pPr>
        <w:spacing w:after="120" w:line="240" w:lineRule="auto"/>
        <w:rPr>
          <w:ins w:id="129" w:author="Lester, Victoria A JAG:EX" w:date="2016-10-07T11:42:00Z"/>
          <w:rFonts w:ascii="Helv" w:hAnsi="Helv" w:cs="Arial"/>
        </w:rPr>
        <w:pPrChange w:id="130" w:author="Lester, Victoria A JAG:EX" w:date="2016-10-07T11:42:00Z">
          <w:pPr>
            <w:spacing w:line="240" w:lineRule="auto"/>
          </w:pPr>
        </w:pPrChange>
      </w:pPr>
      <w:ins w:id="131" w:author="Lester, Victoria A JAG:EX" w:date="2016-10-07T11:42:00Z">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ins>
    </w:p>
    <w:p w:rsidR="003D1D8E" w:rsidRPr="00E1116E" w:rsidDel="003D1D8E" w:rsidRDefault="003D1D8E">
      <w:pPr>
        <w:spacing w:after="120" w:line="240" w:lineRule="auto"/>
        <w:rPr>
          <w:del w:id="132" w:author="Lester, Victoria A JAG:EX" w:date="2016-10-07T11:42:00Z"/>
          <w:rFonts w:ascii="Helv" w:hAnsi="Helv" w:cs="Arial"/>
        </w:rPr>
        <w:pPrChange w:id="133" w:author="Lester, Victoria A JAG:EX" w:date="2016-10-06T12:00:00Z">
          <w:pPr>
            <w:spacing w:line="240" w:lineRule="auto"/>
          </w:pPr>
        </w:pPrChange>
      </w:pPr>
    </w:p>
    <w:p w:rsidR="00FB67CD" w:rsidRPr="00865360" w:rsidDel="007431C1" w:rsidRDefault="007431C1">
      <w:pPr>
        <w:spacing w:after="120" w:line="240" w:lineRule="auto"/>
        <w:rPr>
          <w:del w:id="134" w:author="Lester, Victoria A JAG:EX" w:date="2016-10-06T11:06:00Z"/>
          <w:rFonts w:ascii="Helv" w:hAnsi="Helv" w:cs="Arial"/>
        </w:rPr>
        <w:pPrChange w:id="135" w:author="Lester, Victoria A JAG:EX" w:date="2016-10-06T12:00:00Z">
          <w:pPr>
            <w:spacing w:line="240" w:lineRule="auto"/>
          </w:pPr>
        </w:pPrChange>
      </w:pPr>
      <w:ins w:id="136" w:author="Lester, Victoria A JAG:EX" w:date="2016-10-06T11:06:00Z">
        <w:r w:rsidRPr="00865360" w:rsidDel="007431C1">
          <w:rPr>
            <w:rFonts w:ascii="Helv" w:hAnsi="Helv" w:cs="Arial"/>
          </w:rPr>
          <w:t xml:space="preserve"> </w:t>
        </w:r>
      </w:ins>
      <w:del w:id="137" w:author="Lester, Victoria A JAG:EX" w:date="2016-10-06T11:06:00Z">
        <w:r w:rsidR="00FB67CD" w:rsidRPr="00865360" w:rsidDel="007431C1">
          <w:rPr>
            <w:rFonts w:ascii="Helv" w:hAnsi="Helv" w:cs="Arial"/>
          </w:rPr>
          <w:delText>“</w:delText>
        </w:r>
        <w:r w:rsidR="00FB67CD" w:rsidRPr="00865360" w:rsidDel="007431C1">
          <w:rPr>
            <w:rFonts w:ascii="Helv" w:hAnsi="Helv" w:cs="Arial"/>
            <w:b/>
          </w:rPr>
          <w:delText>Payment</w:delText>
        </w:r>
        <w:r w:rsidR="00FB67CD" w:rsidRPr="00865360" w:rsidDel="007431C1">
          <w:rPr>
            <w:rFonts w:ascii="Helv" w:hAnsi="Helv" w:cs="Arial"/>
          </w:rPr>
          <w:delText>” means the value of remuneration associated with the Opportunity</w:delText>
        </w:r>
        <w:r w:rsidR="007B0DA2" w:rsidRPr="00865360" w:rsidDel="007431C1">
          <w:rPr>
            <w:rFonts w:ascii="Helv" w:hAnsi="Helv" w:cs="Arial"/>
          </w:rPr>
          <w:delText>;</w:delText>
        </w:r>
      </w:del>
    </w:p>
    <w:p w:rsidR="00AE1BAF" w:rsidRPr="00AE1BAF" w:rsidDel="007431C1" w:rsidRDefault="00AE1BAF">
      <w:pPr>
        <w:spacing w:after="120" w:line="240" w:lineRule="auto"/>
        <w:rPr>
          <w:del w:id="138" w:author="Lester, Victoria A JAG:EX" w:date="2016-10-06T11:06:00Z"/>
          <w:rFonts w:ascii="Helv" w:hAnsi="Helv" w:cs="Arial"/>
        </w:rPr>
        <w:pPrChange w:id="139" w:author="Lester, Victoria A JAG:EX" w:date="2016-10-06T12:00:00Z">
          <w:pPr>
            <w:spacing w:line="240" w:lineRule="auto"/>
          </w:pPr>
        </w:pPrChange>
      </w:pPr>
      <w:del w:id="140" w:author="Lester, Victoria A JAG:EX" w:date="2016-10-06T11:06:00Z">
        <w:r w:rsidDel="007431C1">
          <w:rPr>
            <w:rFonts w:ascii="Helv" w:hAnsi="Helv" w:cs="Arial"/>
          </w:rPr>
          <w:delText>“</w:delText>
        </w:r>
        <w:r w:rsidDel="007431C1">
          <w:rPr>
            <w:rFonts w:ascii="Helv" w:hAnsi="Helv" w:cs="Arial"/>
            <w:b/>
          </w:rPr>
          <w:delText>Payment Information”</w:delText>
        </w:r>
        <w:r w:rsidDel="007431C1">
          <w:rPr>
            <w:rFonts w:ascii="Helv" w:hAnsi="Helv" w:cs="Arial"/>
          </w:rPr>
          <w:delText xml:space="preserve"> means the information </w:delText>
        </w:r>
        <w:r w:rsidR="00F2030B" w:rsidDel="007431C1">
          <w:rPr>
            <w:rFonts w:ascii="Helv" w:hAnsi="Helv" w:cs="Arial"/>
          </w:rPr>
          <w:delText xml:space="preserve">provided by the Lead </w:delText>
        </w:r>
        <w:r w:rsidR="00030A3E" w:rsidDel="007431C1">
          <w:rPr>
            <w:rFonts w:ascii="Helv" w:hAnsi="Helv" w:cs="Arial"/>
          </w:rPr>
          <w:delText>Developer</w:delText>
        </w:r>
        <w:r w:rsidR="00F2030B" w:rsidDel="007431C1">
          <w:rPr>
            <w:rFonts w:ascii="Helv" w:hAnsi="Helv" w:cs="Arial"/>
          </w:rPr>
          <w:delText xml:space="preserve"> at the request of the Issuer</w:delText>
        </w:r>
        <w:r w:rsidR="008907DE" w:rsidDel="007431C1">
          <w:rPr>
            <w:rFonts w:ascii="Helv" w:hAnsi="Helv" w:cs="Arial"/>
          </w:rPr>
          <w:delText xml:space="preserve"> that</w:delText>
        </w:r>
        <w:r w:rsidDel="007431C1">
          <w:rPr>
            <w:rFonts w:ascii="Helv" w:hAnsi="Helv" w:cs="Arial"/>
          </w:rPr>
          <w:delText xml:space="preserve"> </w:delText>
        </w:r>
        <w:r w:rsidR="008907DE" w:rsidDel="007431C1">
          <w:rPr>
            <w:rFonts w:ascii="Helv" w:hAnsi="Helv" w:cs="Arial"/>
          </w:rPr>
          <w:delText xml:space="preserve">is </w:delText>
        </w:r>
        <w:r w:rsidDel="007431C1">
          <w:rPr>
            <w:rFonts w:ascii="Helv" w:hAnsi="Helv" w:cs="Arial"/>
          </w:rPr>
          <w:delText xml:space="preserve">required to make a payment to the Lead </w:delText>
        </w:r>
        <w:r w:rsidR="00030A3E" w:rsidDel="007431C1">
          <w:rPr>
            <w:rFonts w:ascii="Helv" w:hAnsi="Helv" w:cs="Arial"/>
          </w:rPr>
          <w:delText>Developer</w:delText>
        </w:r>
        <w:r w:rsidRPr="00AE1BAF" w:rsidDel="007431C1">
          <w:rPr>
            <w:rFonts w:ascii="Helv" w:hAnsi="Helv" w:cs="Arial"/>
          </w:rPr>
          <w:delText xml:space="preserve">, </w:delText>
        </w:r>
        <w:r w:rsidDel="007431C1">
          <w:rPr>
            <w:rFonts w:ascii="Helv" w:hAnsi="Helv" w:cs="Arial"/>
          </w:rPr>
          <w:delText xml:space="preserve">and may include </w:delText>
        </w:r>
        <w:r w:rsidRPr="00AE1BAF" w:rsidDel="007431C1">
          <w:rPr>
            <w:rFonts w:ascii="Helv" w:hAnsi="Helv" w:cs="Arial"/>
          </w:rPr>
          <w:delText>a completed direct deposit form, PayPal account, address,</w:delText>
        </w:r>
        <w:r w:rsidR="001F7F74" w:rsidDel="007431C1">
          <w:rPr>
            <w:rFonts w:ascii="Helv" w:hAnsi="Helv" w:cs="Arial"/>
          </w:rPr>
          <w:delText xml:space="preserve"> </w:delText>
        </w:r>
        <w:r w:rsidR="002B60EC" w:rsidDel="007431C1">
          <w:rPr>
            <w:rFonts w:ascii="Helv" w:hAnsi="Helv" w:cs="Arial"/>
          </w:rPr>
          <w:delText xml:space="preserve">or other information </w:delText>
        </w:r>
        <w:r w:rsidRPr="00AE1BAF" w:rsidDel="007431C1">
          <w:rPr>
            <w:rFonts w:ascii="Helv" w:hAnsi="Helv" w:cs="Arial"/>
          </w:rPr>
          <w:delText>as applicable.</w:delText>
        </w:r>
      </w:del>
    </w:p>
    <w:p w:rsidR="00386B04" w:rsidRDefault="00386B04">
      <w:pPr>
        <w:spacing w:after="120" w:line="240" w:lineRule="auto"/>
        <w:rPr>
          <w:rFonts w:ascii="Helv" w:hAnsi="Helv" w:cs="Arial"/>
        </w:rPr>
        <w:pPrChange w:id="141" w:author="Lester, Victoria A JAG:EX" w:date="2016-10-06T12:00:00Z">
          <w:pPr>
            <w:spacing w:line="240" w:lineRule="auto"/>
          </w:pPr>
        </w:pPrChange>
      </w:pPr>
      <w:r>
        <w:rPr>
          <w:rFonts w:ascii="Helv" w:hAnsi="Helv" w:cs="Arial"/>
        </w:rPr>
        <w:t>“</w:t>
      </w:r>
      <w:r>
        <w:rPr>
          <w:rFonts w:ascii="Helv" w:hAnsi="Helv" w:cs="Arial"/>
          <w:b/>
        </w:rPr>
        <w:t>Proposal</w:t>
      </w:r>
      <w:r>
        <w:rPr>
          <w:rFonts w:ascii="Helv" w:hAnsi="Helv" w:cs="Arial"/>
        </w:rPr>
        <w:t xml:space="preserve">” means the </w:t>
      </w:r>
      <w:r w:rsidR="007C6C94">
        <w:rPr>
          <w:rFonts w:ascii="Helv" w:hAnsi="Helv" w:cs="Arial"/>
        </w:rPr>
        <w:t xml:space="preserve">written response </w:t>
      </w:r>
      <w:r>
        <w:rPr>
          <w:rFonts w:ascii="Helv" w:hAnsi="Helv" w:cs="Arial"/>
        </w:rPr>
        <w:t xml:space="preserve">of a </w:t>
      </w:r>
      <w:r w:rsidR="00030A3E">
        <w:rPr>
          <w:rFonts w:ascii="Helv" w:hAnsi="Helv" w:cs="Arial"/>
        </w:rPr>
        <w:t>Developer</w:t>
      </w:r>
      <w:r>
        <w:rPr>
          <w:rFonts w:ascii="Helv" w:hAnsi="Helv" w:cs="Arial"/>
        </w:rPr>
        <w:t xml:space="preserve"> </w:t>
      </w:r>
      <w:r w:rsidR="00B92AC4">
        <w:rPr>
          <w:rFonts w:ascii="Helv" w:hAnsi="Helv" w:cs="Arial"/>
        </w:rPr>
        <w:t xml:space="preserve">to an Opportunity that </w:t>
      </w:r>
      <w:r w:rsidR="007C6C94">
        <w:rPr>
          <w:rFonts w:ascii="Helv" w:hAnsi="Helv" w:cs="Arial"/>
        </w:rPr>
        <w:t>addresses</w:t>
      </w:r>
      <w:r>
        <w:rPr>
          <w:rFonts w:ascii="Helv" w:hAnsi="Helv" w:cs="Arial"/>
        </w:rPr>
        <w:t xml:space="preserve"> the Evaluation Criteria;</w:t>
      </w:r>
    </w:p>
    <w:p w:rsidR="00364002" w:rsidRPr="00364002" w:rsidRDefault="00364002">
      <w:pPr>
        <w:spacing w:after="120" w:line="240" w:lineRule="auto"/>
        <w:rPr>
          <w:rFonts w:ascii="Helv" w:hAnsi="Helv" w:cs="Arial"/>
        </w:rPr>
        <w:pPrChange w:id="142" w:author="Lester, Victoria A JAG:EX" w:date="2016-10-06T12:00:00Z">
          <w:pPr>
            <w:spacing w:line="240" w:lineRule="auto"/>
          </w:pPr>
        </w:pPrChange>
      </w:pPr>
      <w:r>
        <w:rPr>
          <w:rFonts w:ascii="Helv" w:hAnsi="Helv" w:cs="Arial"/>
        </w:rPr>
        <w:t>“</w:t>
      </w:r>
      <w:r>
        <w:rPr>
          <w:rFonts w:ascii="Helv" w:hAnsi="Helv" w:cs="Arial"/>
          <w:b/>
        </w:rPr>
        <w:t>Proposal Period</w:t>
      </w:r>
      <w:r>
        <w:rPr>
          <w:rFonts w:ascii="Helv" w:hAnsi="Helv" w:cs="Arial"/>
        </w:rPr>
        <w:t xml:space="preserve">” means the time period set out in the Opportunity during which time </w:t>
      </w:r>
      <w:r w:rsidR="00030A3E">
        <w:rPr>
          <w:rFonts w:ascii="Helv" w:hAnsi="Helv" w:cs="Arial"/>
        </w:rPr>
        <w:t>Developer</w:t>
      </w:r>
      <w:r>
        <w:rPr>
          <w:rFonts w:ascii="Helv" w:hAnsi="Helv" w:cs="Arial"/>
        </w:rPr>
        <w:t>s may submit Proposals;</w:t>
      </w:r>
    </w:p>
    <w:p w:rsidR="004844B2" w:rsidRPr="00865360" w:rsidRDefault="004844B2">
      <w:pPr>
        <w:spacing w:after="120" w:line="240" w:lineRule="auto"/>
        <w:rPr>
          <w:rFonts w:ascii="Helv" w:hAnsi="Helv" w:cs="Arial"/>
        </w:rPr>
        <w:pPrChange w:id="143" w:author="Lester, Victoria A JAG:EX" w:date="2016-10-06T12:00:00Z">
          <w:pPr>
            <w:spacing w:line="240" w:lineRule="auto"/>
          </w:pPr>
        </w:pPrChange>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rsidR="008A61FC" w:rsidRPr="00865360" w:rsidRDefault="008A61FC">
      <w:pPr>
        <w:spacing w:after="120" w:line="240" w:lineRule="auto"/>
        <w:rPr>
          <w:rFonts w:ascii="Helv" w:hAnsi="Helv" w:cs="Arial"/>
        </w:rPr>
        <w:pPrChange w:id="144" w:author="Lester, Victoria A JAG:EX" w:date="2016-10-06T12:00:00Z">
          <w:pPr>
            <w:spacing w:line="240" w:lineRule="auto"/>
          </w:pPr>
        </w:pPrChange>
      </w:pPr>
      <w:commentRangeStart w:id="145"/>
      <w:commentRangeStart w:id="146"/>
      <w:r w:rsidRPr="00865360">
        <w:rPr>
          <w:rFonts w:ascii="Helv" w:hAnsi="Helv" w:cs="Arial"/>
        </w:rPr>
        <w:t>“</w:t>
      </w:r>
      <w:r w:rsidR="00733178" w:rsidRPr="00865360">
        <w:rPr>
          <w:rFonts w:ascii="Helv" w:hAnsi="Helv" w:cs="Arial"/>
          <w:b/>
        </w:rPr>
        <w:t>P</w:t>
      </w:r>
      <w:r w:rsidRPr="00865360">
        <w:rPr>
          <w:rFonts w:ascii="Helv" w:hAnsi="Helv" w:cs="Arial"/>
          <w:b/>
        </w:rPr>
        <w:t xml:space="preserve">ublic </w:t>
      </w:r>
      <w:r w:rsidR="00EB340B" w:rsidRPr="00865360">
        <w:rPr>
          <w:rFonts w:ascii="Helv" w:hAnsi="Helv" w:cs="Arial"/>
          <w:b/>
        </w:rPr>
        <w:t>S</w:t>
      </w:r>
      <w:r w:rsidRPr="00865360">
        <w:rPr>
          <w:rFonts w:ascii="Helv" w:hAnsi="Helv" w:cs="Arial"/>
          <w:b/>
        </w:rPr>
        <w:t xml:space="preserve">ector </w:t>
      </w:r>
      <w:r w:rsidR="00EB340B" w:rsidRPr="00865360">
        <w:rPr>
          <w:rFonts w:ascii="Helv" w:hAnsi="Helv" w:cs="Arial"/>
          <w:b/>
        </w:rPr>
        <w:t>E</w:t>
      </w:r>
      <w:r w:rsidRPr="00865360">
        <w:rPr>
          <w:rFonts w:ascii="Helv" w:hAnsi="Helv" w:cs="Arial"/>
          <w:b/>
        </w:rPr>
        <w:t>ntity</w:t>
      </w:r>
      <w:r w:rsidRPr="00865360">
        <w:rPr>
          <w:rFonts w:ascii="Helv" w:hAnsi="Helv" w:cs="Arial"/>
        </w:rPr>
        <w:t>” means a public sector entity</w:t>
      </w:r>
      <w:r w:rsidR="00706676" w:rsidRPr="00865360">
        <w:rPr>
          <w:rFonts w:ascii="Helv" w:hAnsi="Helv" w:cs="Arial"/>
        </w:rPr>
        <w:t xml:space="preserve"> in British Columbia</w:t>
      </w:r>
      <w:r w:rsidRPr="00865360">
        <w:rPr>
          <w:rFonts w:ascii="Helv" w:hAnsi="Helv" w:cs="Arial"/>
        </w:rPr>
        <w:t>;</w:t>
      </w:r>
      <w:commentRangeEnd w:id="145"/>
      <w:r w:rsidR="00064F52">
        <w:rPr>
          <w:rStyle w:val="CommentReference"/>
        </w:rPr>
        <w:commentReference w:id="145"/>
      </w:r>
      <w:commentRangeEnd w:id="146"/>
      <w:r w:rsidR="00474D13">
        <w:rPr>
          <w:rStyle w:val="CommentReference"/>
        </w:rPr>
        <w:commentReference w:id="146"/>
      </w:r>
    </w:p>
    <w:p w:rsidR="004844B2" w:rsidRPr="00865360" w:rsidRDefault="004844B2">
      <w:pPr>
        <w:spacing w:after="120" w:line="240" w:lineRule="auto"/>
        <w:rPr>
          <w:rFonts w:ascii="Helv" w:hAnsi="Helv" w:cs="Arial"/>
        </w:rPr>
        <w:pPrChange w:id="147" w:author="Lester, Victoria A JAG:EX" w:date="2016-10-06T12:00:00Z">
          <w:pPr>
            <w:spacing w:line="240" w:lineRule="auto"/>
          </w:pPr>
        </w:pPrChange>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w:t>
      </w:r>
      <w:r w:rsidR="00733178" w:rsidRPr="00865360">
        <w:rPr>
          <w:rFonts w:ascii="Helv" w:hAnsi="Helv" w:cs="Arial"/>
        </w:rPr>
        <w:t>C</w:t>
      </w:r>
      <w:r w:rsidRPr="00865360">
        <w:rPr>
          <w:rFonts w:ascii="Helv" w:hAnsi="Helv" w:cs="Arial"/>
        </w:rPr>
        <w:t xml:space="preserve">ontribution from </w:t>
      </w:r>
      <w:r w:rsidR="00163A60">
        <w:rPr>
          <w:rFonts w:ascii="Helv" w:hAnsi="Helv" w:cs="Arial"/>
        </w:rPr>
        <w:t>the</w:t>
      </w:r>
      <w:r w:rsidRPr="00865360">
        <w:rPr>
          <w:rFonts w:ascii="Helv" w:hAnsi="Helv" w:cs="Arial"/>
        </w:rPr>
        <w:t xml:space="preserve"> </w:t>
      </w:r>
      <w:del w:id="148" w:author="Lester, Victoria A JAG:EX" w:date="2016-10-06T12:05:00Z">
        <w:r w:rsidR="00030A3E" w:rsidDel="00740682">
          <w:rPr>
            <w:rFonts w:ascii="Helv" w:hAnsi="Helv" w:cs="Arial"/>
          </w:rPr>
          <w:delText>Lead Developer</w:delText>
        </w:r>
      </w:del>
      <w:ins w:id="149" w:author="Lester, Victoria A JAG:EX" w:date="2016-10-06T12:05:00Z">
        <w:r w:rsidR="00740682">
          <w:rPr>
            <w:rFonts w:ascii="Helv" w:hAnsi="Helv" w:cs="Arial"/>
          </w:rPr>
          <w:t>Contractor</w:t>
        </w:r>
      </w:ins>
      <w:r w:rsidR="00B53684" w:rsidRPr="00865360">
        <w:rPr>
          <w:rFonts w:ascii="Helv" w:hAnsi="Helv" w:cs="Arial"/>
        </w:rPr>
        <w:t>;</w:t>
      </w:r>
    </w:p>
    <w:p w:rsidR="004844B2" w:rsidRPr="00865360" w:rsidRDefault="004844B2">
      <w:pPr>
        <w:spacing w:after="120" w:line="240" w:lineRule="auto"/>
        <w:rPr>
          <w:rFonts w:ascii="Helv" w:hAnsi="Helv" w:cs="Arial"/>
        </w:rPr>
        <w:pPrChange w:id="150" w:author="Lester, Victoria A JAG:EX" w:date="2016-10-06T12:00:00Z">
          <w:pPr>
            <w:spacing w:line="240" w:lineRule="auto"/>
          </w:pPr>
        </w:pPrChange>
      </w:pPr>
      <w:r w:rsidRPr="00865360">
        <w:rPr>
          <w:rFonts w:ascii="Helv" w:hAnsi="Helv" w:cs="Arial"/>
        </w:rPr>
        <w:t>“</w:t>
      </w:r>
      <w:r w:rsidR="00733178" w:rsidRPr="00865360">
        <w:rPr>
          <w:rFonts w:ascii="Helv" w:hAnsi="Helv" w:cs="Arial"/>
          <w:b/>
        </w:rPr>
        <w:t>R</w:t>
      </w:r>
      <w:r w:rsidRPr="00865360">
        <w:rPr>
          <w:rFonts w:ascii="Helv" w:hAnsi="Helv" w:cs="Arial"/>
          <w:b/>
        </w:rPr>
        <w:t>epository</w:t>
      </w:r>
      <w:r w:rsidRPr="00865360">
        <w:rPr>
          <w:rFonts w:ascii="Helv" w:hAnsi="Helv" w:cs="Arial"/>
        </w:rPr>
        <w:t>” or “</w:t>
      </w:r>
      <w:r w:rsidR="00733178" w:rsidRPr="00865360">
        <w:rPr>
          <w:rFonts w:ascii="Helv" w:hAnsi="Helv" w:cs="Arial"/>
          <w:b/>
        </w:rPr>
        <w:t>R</w:t>
      </w:r>
      <w:r w:rsidRPr="00865360">
        <w:rPr>
          <w:rFonts w:ascii="Helv" w:hAnsi="Helv" w:cs="Arial"/>
          <w:b/>
        </w:rPr>
        <w:t>epo</w:t>
      </w:r>
      <w:r w:rsidRPr="00865360">
        <w:rPr>
          <w:rFonts w:ascii="Helv" w:hAnsi="Helv" w:cs="Arial"/>
        </w:rPr>
        <w:t xml:space="preserve">” means the location </w:t>
      </w:r>
      <w:r w:rsidR="009D24D0">
        <w:rPr>
          <w:rFonts w:ascii="Helv" w:hAnsi="Helv" w:cs="Arial"/>
        </w:rPr>
        <w:t>o</w:t>
      </w:r>
      <w:r w:rsidRPr="00865360">
        <w:rPr>
          <w:rFonts w:ascii="Helv" w:hAnsi="Helv" w:cs="Arial"/>
        </w:rPr>
        <w:t xml:space="preserve">n GitHub where the Opportunity is </w:t>
      </w:r>
      <w:r w:rsidR="00BA0324" w:rsidRPr="00865360">
        <w:rPr>
          <w:rFonts w:ascii="Helv" w:hAnsi="Helv" w:cs="Arial"/>
        </w:rPr>
        <w:t xml:space="preserve">posted and </w:t>
      </w:r>
      <w:r w:rsidRPr="00865360">
        <w:rPr>
          <w:rFonts w:ascii="Helv" w:hAnsi="Helv" w:cs="Arial"/>
        </w:rPr>
        <w:t>stored;</w:t>
      </w:r>
      <w:r w:rsidR="00B53684" w:rsidRPr="00865360">
        <w:rPr>
          <w:rFonts w:ascii="Helv" w:hAnsi="Helv" w:cs="Arial"/>
        </w:rPr>
        <w:t xml:space="preserve"> and</w:t>
      </w:r>
    </w:p>
    <w:p w:rsidR="004844B2" w:rsidRPr="00865360" w:rsidDel="00E33ACC" w:rsidRDefault="004844B2">
      <w:pPr>
        <w:spacing w:after="120" w:line="240" w:lineRule="auto"/>
        <w:rPr>
          <w:del w:id="151" w:author="Lester, Victoria A JAG:EX" w:date="2016-10-07T10:50:00Z"/>
          <w:rFonts w:ascii="Helv" w:hAnsi="Helv" w:cs="Arial"/>
        </w:rPr>
        <w:pPrChange w:id="152" w:author="Lester, Victoria A JAG:EX" w:date="2016-10-06T12:00:00Z">
          <w:pPr>
            <w:spacing w:line="240" w:lineRule="auto"/>
          </w:pPr>
        </w:pPrChange>
      </w:pPr>
      <w:del w:id="153" w:author="Lester, Victoria A JAG:EX" w:date="2016-10-07T10:50:00Z">
        <w:r w:rsidRPr="00740682" w:rsidDel="00E33ACC">
          <w:rPr>
            <w:rFonts w:ascii="Helv" w:hAnsi="Helv" w:cs="Arial"/>
            <w:highlight w:val="yellow"/>
            <w:rPrChange w:id="154" w:author="Lester, Victoria A JAG:EX" w:date="2016-10-06T12:05:00Z">
              <w:rPr>
                <w:rFonts w:ascii="Helv" w:hAnsi="Helv" w:cs="Arial"/>
              </w:rPr>
            </w:rPrChange>
          </w:rPr>
          <w:delText>“</w:delText>
        </w:r>
        <w:r w:rsidR="00463A70" w:rsidRPr="00740682" w:rsidDel="00E33ACC">
          <w:rPr>
            <w:rFonts w:ascii="Helv" w:hAnsi="Helv" w:cs="Arial"/>
            <w:b/>
            <w:highlight w:val="yellow"/>
            <w:rPrChange w:id="155" w:author="Lester, Victoria A JAG:EX" w:date="2016-10-06T12:05:00Z">
              <w:rPr>
                <w:rFonts w:ascii="Helv" w:hAnsi="Helv" w:cs="Arial"/>
                <w:b/>
              </w:rPr>
            </w:rPrChange>
          </w:rPr>
          <w:delText>Submission Period</w:delText>
        </w:r>
        <w:r w:rsidRPr="00740682" w:rsidDel="00E33ACC">
          <w:rPr>
            <w:rFonts w:ascii="Helv" w:hAnsi="Helv" w:cs="Arial"/>
            <w:highlight w:val="yellow"/>
            <w:rPrChange w:id="156" w:author="Lester, Victoria A JAG:EX" w:date="2016-10-06T12:05:00Z">
              <w:rPr>
                <w:rFonts w:ascii="Helv" w:hAnsi="Helv" w:cs="Arial"/>
              </w:rPr>
            </w:rPrChange>
          </w:rPr>
          <w:delText xml:space="preserve">” means the </w:delText>
        </w:r>
        <w:r w:rsidR="00386B04" w:rsidRPr="00740682" w:rsidDel="00E33ACC">
          <w:rPr>
            <w:rFonts w:ascii="Helv" w:hAnsi="Helv" w:cs="Arial"/>
            <w:highlight w:val="yellow"/>
            <w:rPrChange w:id="157" w:author="Lester, Victoria A JAG:EX" w:date="2016-10-06T12:05:00Z">
              <w:rPr>
                <w:rFonts w:ascii="Helv" w:hAnsi="Helv" w:cs="Arial"/>
              </w:rPr>
            </w:rPrChange>
          </w:rPr>
          <w:delText xml:space="preserve">time </w:delText>
        </w:r>
        <w:r w:rsidRPr="00740682" w:rsidDel="00E33ACC">
          <w:rPr>
            <w:rFonts w:ascii="Helv" w:hAnsi="Helv" w:cs="Arial"/>
            <w:highlight w:val="yellow"/>
            <w:shd w:val="clear" w:color="auto" w:fill="FFFFFF"/>
            <w:rPrChange w:id="158" w:author="Lester, Victoria A JAG:EX" w:date="2016-10-06T12:05:00Z">
              <w:rPr>
                <w:rFonts w:ascii="Helv" w:hAnsi="Helv" w:cs="Arial"/>
                <w:shd w:val="clear" w:color="auto" w:fill="FFFFFF"/>
              </w:rPr>
            </w:rPrChange>
          </w:rPr>
          <w:delText xml:space="preserve">period </w:delText>
        </w:r>
        <w:r w:rsidR="00A739CA" w:rsidRPr="00740682" w:rsidDel="00E33ACC">
          <w:rPr>
            <w:rFonts w:ascii="Helv" w:hAnsi="Helv" w:cs="Arial"/>
            <w:highlight w:val="yellow"/>
            <w:shd w:val="clear" w:color="auto" w:fill="FFFFFF"/>
            <w:rPrChange w:id="159" w:author="Lester, Victoria A JAG:EX" w:date="2016-10-06T12:05:00Z">
              <w:rPr>
                <w:rFonts w:ascii="Helv" w:hAnsi="Helv" w:cs="Arial"/>
                <w:shd w:val="clear" w:color="auto" w:fill="FFFFFF"/>
              </w:rPr>
            </w:rPrChange>
          </w:rPr>
          <w:delText xml:space="preserve">proposed by the </w:delText>
        </w:r>
        <w:r w:rsidR="00030A3E" w:rsidRPr="00740682" w:rsidDel="00E33ACC">
          <w:rPr>
            <w:rFonts w:ascii="Helv" w:hAnsi="Helv" w:cs="Arial"/>
            <w:highlight w:val="yellow"/>
            <w:shd w:val="clear" w:color="auto" w:fill="FFFFFF"/>
            <w:rPrChange w:id="160" w:author="Lester, Victoria A JAG:EX" w:date="2016-10-06T12:05:00Z">
              <w:rPr>
                <w:rFonts w:ascii="Helv" w:hAnsi="Helv" w:cs="Arial"/>
                <w:shd w:val="clear" w:color="auto" w:fill="FFFFFF"/>
              </w:rPr>
            </w:rPrChange>
          </w:rPr>
          <w:delText>Developer</w:delText>
        </w:r>
        <w:r w:rsidR="00A739CA" w:rsidRPr="00740682" w:rsidDel="00E33ACC">
          <w:rPr>
            <w:rFonts w:ascii="Helv" w:hAnsi="Helv" w:cs="Arial"/>
            <w:highlight w:val="yellow"/>
            <w:shd w:val="clear" w:color="auto" w:fill="FFFFFF"/>
            <w:rPrChange w:id="161" w:author="Lester, Victoria A JAG:EX" w:date="2016-10-06T12:05:00Z">
              <w:rPr>
                <w:rFonts w:ascii="Helv" w:hAnsi="Helv" w:cs="Arial"/>
                <w:shd w:val="clear" w:color="auto" w:fill="FFFFFF"/>
              </w:rPr>
            </w:rPrChange>
          </w:rPr>
          <w:delText xml:space="preserve"> in the Proposal </w:delText>
        </w:r>
        <w:r w:rsidR="0050277F" w:rsidRPr="00740682" w:rsidDel="00E33ACC">
          <w:rPr>
            <w:rFonts w:ascii="Helv" w:hAnsi="Helv" w:cs="Arial"/>
            <w:highlight w:val="yellow"/>
            <w:shd w:val="clear" w:color="auto" w:fill="FFFFFF"/>
            <w:rPrChange w:id="162" w:author="Lester, Victoria A JAG:EX" w:date="2016-10-06T12:05:00Z">
              <w:rPr>
                <w:rFonts w:ascii="Helv" w:hAnsi="Helv" w:cs="Arial"/>
                <w:shd w:val="clear" w:color="auto" w:fill="FFFFFF"/>
              </w:rPr>
            </w:rPrChange>
          </w:rPr>
          <w:delText xml:space="preserve">during which time </w:delText>
        </w:r>
        <w:r w:rsidR="00163A60" w:rsidRPr="00740682" w:rsidDel="00E33ACC">
          <w:rPr>
            <w:rFonts w:ascii="Helv" w:hAnsi="Helv" w:cs="Arial"/>
            <w:highlight w:val="yellow"/>
            <w:shd w:val="clear" w:color="auto" w:fill="FFFFFF"/>
            <w:rPrChange w:id="163" w:author="Lester, Victoria A JAG:EX" w:date="2016-10-06T12:05:00Z">
              <w:rPr>
                <w:rFonts w:ascii="Helv" w:hAnsi="Helv" w:cs="Arial"/>
                <w:shd w:val="clear" w:color="auto" w:fill="FFFFFF"/>
              </w:rPr>
            </w:rPrChange>
          </w:rPr>
          <w:delText xml:space="preserve">the </w:delText>
        </w:r>
      </w:del>
      <w:del w:id="164" w:author="Lester, Victoria A JAG:EX" w:date="2016-10-06T11:31:00Z">
        <w:r w:rsidR="00030A3E" w:rsidRPr="00740682" w:rsidDel="002F1F3A">
          <w:rPr>
            <w:rFonts w:ascii="Helv" w:hAnsi="Helv" w:cs="Arial"/>
            <w:highlight w:val="yellow"/>
            <w:shd w:val="clear" w:color="auto" w:fill="FFFFFF"/>
            <w:rPrChange w:id="165" w:author="Lester, Victoria A JAG:EX" w:date="2016-10-06T12:05:00Z">
              <w:rPr>
                <w:rFonts w:ascii="Helv" w:hAnsi="Helv" w:cs="Arial"/>
                <w:shd w:val="clear" w:color="auto" w:fill="FFFFFF"/>
              </w:rPr>
            </w:rPrChange>
          </w:rPr>
          <w:delText>Lead Developer</w:delText>
        </w:r>
        <w:r w:rsidR="0050277F" w:rsidRPr="00740682" w:rsidDel="002F1F3A">
          <w:rPr>
            <w:rFonts w:ascii="Helv" w:hAnsi="Helv" w:cs="Arial"/>
            <w:highlight w:val="yellow"/>
            <w:shd w:val="clear" w:color="auto" w:fill="FFFFFF"/>
            <w:rPrChange w:id="166" w:author="Lester, Victoria A JAG:EX" w:date="2016-10-06T12:05:00Z">
              <w:rPr>
                <w:rFonts w:ascii="Helv" w:hAnsi="Helv" w:cs="Arial"/>
                <w:shd w:val="clear" w:color="auto" w:fill="FFFFFF"/>
              </w:rPr>
            </w:rPrChange>
          </w:rPr>
          <w:delText xml:space="preserve"> </w:delText>
        </w:r>
      </w:del>
      <w:del w:id="167" w:author="Lester, Victoria A JAG:EX" w:date="2016-10-07T10:50:00Z">
        <w:r w:rsidR="0050277F" w:rsidRPr="00740682" w:rsidDel="00E33ACC">
          <w:rPr>
            <w:rFonts w:ascii="Helv" w:hAnsi="Helv" w:cs="Arial"/>
            <w:highlight w:val="yellow"/>
            <w:shd w:val="clear" w:color="auto" w:fill="FFFFFF"/>
            <w:rPrChange w:id="168" w:author="Lester, Victoria A JAG:EX" w:date="2016-10-06T12:05:00Z">
              <w:rPr>
                <w:rFonts w:ascii="Helv" w:hAnsi="Helv" w:cs="Arial"/>
                <w:shd w:val="clear" w:color="auto" w:fill="FFFFFF"/>
              </w:rPr>
            </w:rPrChange>
          </w:rPr>
          <w:delText xml:space="preserve">may submit a Pull Request, starting from the </w:delText>
        </w:r>
        <w:r w:rsidR="001E66ED" w:rsidRPr="00740682" w:rsidDel="00E33ACC">
          <w:rPr>
            <w:rFonts w:ascii="Helv" w:hAnsi="Helv" w:cs="Arial"/>
            <w:highlight w:val="yellow"/>
            <w:shd w:val="clear" w:color="auto" w:fill="FFFFFF"/>
            <w:rPrChange w:id="169" w:author="Lester, Victoria A JAG:EX" w:date="2016-10-06T12:05:00Z">
              <w:rPr>
                <w:rFonts w:ascii="Helv" w:hAnsi="Helv" w:cs="Arial"/>
                <w:shd w:val="clear" w:color="auto" w:fill="FFFFFF"/>
              </w:rPr>
            </w:rPrChange>
          </w:rPr>
          <w:delText xml:space="preserve">announcement of the </w:delText>
        </w:r>
      </w:del>
      <w:del w:id="170" w:author="Lester, Victoria A JAG:EX" w:date="2016-10-06T11:31:00Z">
        <w:r w:rsidR="001E66ED" w:rsidRPr="00740682" w:rsidDel="002F1F3A">
          <w:rPr>
            <w:rFonts w:ascii="Helv" w:hAnsi="Helv" w:cs="Arial"/>
            <w:highlight w:val="yellow"/>
            <w:shd w:val="clear" w:color="auto" w:fill="FFFFFF"/>
            <w:rPrChange w:id="171" w:author="Lester, Victoria A JAG:EX" w:date="2016-10-06T12:05:00Z">
              <w:rPr>
                <w:rFonts w:ascii="Helv" w:hAnsi="Helv" w:cs="Arial"/>
                <w:shd w:val="clear" w:color="auto" w:fill="FFFFFF"/>
              </w:rPr>
            </w:rPrChange>
          </w:rPr>
          <w:delText xml:space="preserve">Lead </w:delText>
        </w:r>
        <w:r w:rsidR="00030A3E" w:rsidRPr="00740682" w:rsidDel="002F1F3A">
          <w:rPr>
            <w:rFonts w:ascii="Helv" w:hAnsi="Helv" w:cs="Arial"/>
            <w:highlight w:val="yellow"/>
            <w:shd w:val="clear" w:color="auto" w:fill="FFFFFF"/>
            <w:rPrChange w:id="172" w:author="Lester, Victoria A JAG:EX" w:date="2016-10-06T12:05:00Z">
              <w:rPr>
                <w:rFonts w:ascii="Helv" w:hAnsi="Helv" w:cs="Arial"/>
                <w:shd w:val="clear" w:color="auto" w:fill="FFFFFF"/>
              </w:rPr>
            </w:rPrChange>
          </w:rPr>
          <w:delText>Developer</w:delText>
        </w:r>
        <w:r w:rsidR="001E66ED" w:rsidRPr="00740682" w:rsidDel="002F1F3A">
          <w:rPr>
            <w:rFonts w:ascii="Helv" w:hAnsi="Helv" w:cs="Arial"/>
            <w:highlight w:val="yellow"/>
            <w:shd w:val="clear" w:color="auto" w:fill="FFFFFF"/>
            <w:rPrChange w:id="173" w:author="Lester, Victoria A JAG:EX" w:date="2016-10-06T12:05:00Z">
              <w:rPr>
                <w:rFonts w:ascii="Helv" w:hAnsi="Helv" w:cs="Arial"/>
                <w:shd w:val="clear" w:color="auto" w:fill="FFFFFF"/>
              </w:rPr>
            </w:rPrChange>
          </w:rPr>
          <w:delText xml:space="preserve"> </w:delText>
        </w:r>
      </w:del>
      <w:del w:id="174" w:author="Lester, Victoria A JAG:EX" w:date="2016-10-07T10:50:00Z">
        <w:r w:rsidR="0050277F" w:rsidRPr="00740682" w:rsidDel="00E33ACC">
          <w:rPr>
            <w:rFonts w:ascii="Helv" w:hAnsi="Helv" w:cs="Arial"/>
            <w:highlight w:val="yellow"/>
            <w:shd w:val="clear" w:color="auto" w:fill="FFFFFF"/>
            <w:rPrChange w:id="175" w:author="Lester, Victoria A JAG:EX" w:date="2016-10-06T12:05:00Z">
              <w:rPr>
                <w:rFonts w:ascii="Helv" w:hAnsi="Helv" w:cs="Arial"/>
                <w:shd w:val="clear" w:color="auto" w:fill="FFFFFF"/>
              </w:rPr>
            </w:rPrChange>
          </w:rPr>
          <w:delText>and ending on</w:delText>
        </w:r>
        <w:r w:rsidR="00463A70" w:rsidRPr="00740682" w:rsidDel="00E33ACC">
          <w:rPr>
            <w:rFonts w:ascii="Helv" w:hAnsi="Helv" w:cs="Arial"/>
            <w:highlight w:val="yellow"/>
            <w:shd w:val="clear" w:color="auto" w:fill="FFFFFF"/>
            <w:rPrChange w:id="176" w:author="Lester, Victoria A JAG:EX" w:date="2016-10-06T12:05:00Z">
              <w:rPr>
                <w:rFonts w:ascii="Helv" w:hAnsi="Helv" w:cs="Arial"/>
                <w:shd w:val="clear" w:color="auto" w:fill="FFFFFF"/>
              </w:rPr>
            </w:rPrChange>
          </w:rPr>
          <w:delText xml:space="preserve"> (a)</w:delText>
        </w:r>
        <w:r w:rsidR="0050277F" w:rsidRPr="00740682" w:rsidDel="00E33ACC">
          <w:rPr>
            <w:rFonts w:ascii="Helv" w:hAnsi="Helv" w:cs="Arial"/>
            <w:highlight w:val="yellow"/>
            <w:shd w:val="clear" w:color="auto" w:fill="FFFFFF"/>
            <w:rPrChange w:id="177" w:author="Lester, Victoria A JAG:EX" w:date="2016-10-06T12:05:00Z">
              <w:rPr>
                <w:rFonts w:ascii="Helv" w:hAnsi="Helv" w:cs="Arial"/>
                <w:shd w:val="clear" w:color="auto" w:fill="FFFFFF"/>
              </w:rPr>
            </w:rPrChange>
          </w:rPr>
          <w:delText xml:space="preserve"> the end date </w:delText>
        </w:r>
        <w:r w:rsidR="000F7A7B" w:rsidRPr="00740682" w:rsidDel="00E33ACC">
          <w:rPr>
            <w:rFonts w:ascii="Helv" w:hAnsi="Helv" w:cs="Arial"/>
            <w:highlight w:val="yellow"/>
            <w:shd w:val="clear" w:color="auto" w:fill="FFFFFF"/>
            <w:rPrChange w:id="178" w:author="Lester, Victoria A JAG:EX" w:date="2016-10-06T12:05:00Z">
              <w:rPr>
                <w:rFonts w:ascii="Helv" w:hAnsi="Helv" w:cs="Arial"/>
                <w:shd w:val="clear" w:color="auto" w:fill="FFFFFF"/>
              </w:rPr>
            </w:rPrChange>
          </w:rPr>
          <w:delText xml:space="preserve">of the time period </w:delText>
        </w:r>
        <w:r w:rsidR="0050277F" w:rsidRPr="00740682" w:rsidDel="00E33ACC">
          <w:rPr>
            <w:rFonts w:ascii="Helv" w:hAnsi="Helv" w:cs="Arial"/>
            <w:highlight w:val="yellow"/>
            <w:shd w:val="clear" w:color="auto" w:fill="FFFFFF"/>
            <w:rPrChange w:id="179" w:author="Lester, Victoria A JAG:EX" w:date="2016-10-06T12:05:00Z">
              <w:rPr>
                <w:rFonts w:ascii="Helv" w:hAnsi="Helv" w:cs="Arial"/>
                <w:shd w:val="clear" w:color="auto" w:fill="FFFFFF"/>
              </w:rPr>
            </w:rPrChange>
          </w:rPr>
          <w:delText xml:space="preserve">stated in the </w:delText>
        </w:r>
        <w:r w:rsidR="00A739CA" w:rsidRPr="00740682" w:rsidDel="00E33ACC">
          <w:rPr>
            <w:rFonts w:ascii="Helv" w:hAnsi="Helv" w:cs="Arial"/>
            <w:highlight w:val="yellow"/>
            <w:shd w:val="clear" w:color="auto" w:fill="FFFFFF"/>
            <w:rPrChange w:id="180" w:author="Lester, Victoria A JAG:EX" w:date="2016-10-06T12:05:00Z">
              <w:rPr>
                <w:rFonts w:ascii="Helv" w:hAnsi="Helv" w:cs="Arial"/>
                <w:shd w:val="clear" w:color="auto" w:fill="FFFFFF"/>
              </w:rPr>
            </w:rPrChange>
          </w:rPr>
          <w:delText xml:space="preserve">Proposal </w:delText>
        </w:r>
        <w:r w:rsidR="00463A70" w:rsidRPr="00740682" w:rsidDel="00E33ACC">
          <w:rPr>
            <w:rFonts w:ascii="Helv" w:hAnsi="Helv" w:cs="Arial"/>
            <w:highlight w:val="yellow"/>
            <w:shd w:val="clear" w:color="auto" w:fill="FFFFFF"/>
            <w:rPrChange w:id="181" w:author="Lester, Victoria A JAG:EX" w:date="2016-10-06T12:05:00Z">
              <w:rPr>
                <w:rFonts w:ascii="Helv" w:hAnsi="Helv" w:cs="Arial"/>
                <w:shd w:val="clear" w:color="auto" w:fill="FFFFFF"/>
              </w:rPr>
            </w:rPrChange>
          </w:rPr>
          <w:delText>or (b) when the opportunity is earlier closed by the Issuer.</w:delText>
        </w:r>
      </w:del>
    </w:p>
    <w:p w:rsidR="004844B2" w:rsidRPr="00865360" w:rsidRDefault="004844B2" w:rsidP="00865360">
      <w:pPr>
        <w:spacing w:line="240" w:lineRule="auto"/>
        <w:rPr>
          <w:rFonts w:ascii="Helv" w:hAnsi="Helv"/>
        </w:rPr>
      </w:pPr>
    </w:p>
    <w:p w:rsidR="00C73551" w:rsidRPr="00865360" w:rsidRDefault="0039091D" w:rsidP="00865360">
      <w:pPr>
        <w:spacing w:line="240" w:lineRule="auto"/>
        <w:rPr>
          <w:rFonts w:ascii="Helv" w:hAnsi="Helv" w:cs="Arial"/>
          <w:b/>
        </w:rPr>
      </w:pPr>
      <w:r w:rsidRPr="00865360">
        <w:rPr>
          <w:rFonts w:ascii="Helv" w:hAnsi="Helv" w:cs="Arial"/>
          <w:b/>
        </w:rPr>
        <w:t xml:space="preserve">Agreeing to the </w:t>
      </w:r>
      <w:ins w:id="182" w:author="Lester, Victoria A JAG:EX" w:date="2016-10-07T11:42:00Z">
        <w:r w:rsidR="003D1D8E">
          <w:rPr>
            <w:rFonts w:ascii="Helv" w:hAnsi="Helv" w:cs="Arial"/>
            <w:b/>
          </w:rPr>
          <w:t xml:space="preserve">Process </w:t>
        </w:r>
      </w:ins>
      <w:r w:rsidR="00C73551" w:rsidRPr="00865360">
        <w:rPr>
          <w:rFonts w:ascii="Helv" w:hAnsi="Helv" w:cs="Arial"/>
          <w:b/>
        </w:rPr>
        <w:t>Terms</w:t>
      </w:r>
    </w:p>
    <w:p w:rsidR="006D758C" w:rsidRPr="00865360" w:rsidRDefault="006D758C" w:rsidP="00865360">
      <w:pPr>
        <w:spacing w:line="240" w:lineRule="auto"/>
        <w:rPr>
          <w:rFonts w:ascii="Helv" w:hAnsi="Helv" w:cs="Arial"/>
        </w:rPr>
      </w:pPr>
    </w:p>
    <w:p w:rsidR="0036490D" w:rsidRDefault="0039091D" w:rsidP="00212DEF">
      <w:pPr>
        <w:pStyle w:val="ListParagraph"/>
        <w:numPr>
          <w:ilvl w:val="0"/>
          <w:numId w:val="5"/>
        </w:numPr>
        <w:spacing w:line="240" w:lineRule="auto"/>
        <w:ind w:left="0" w:firstLine="0"/>
        <w:contextualSpacing w:val="0"/>
        <w:rPr>
          <w:rFonts w:ascii="Helv" w:hAnsi="Helv" w:cs="Arial"/>
        </w:rPr>
      </w:pPr>
      <w:r w:rsidRPr="00A21B13">
        <w:rPr>
          <w:rFonts w:ascii="Helv" w:hAnsi="Helv" w:cs="Arial"/>
        </w:rPr>
        <w:t>By s</w:t>
      </w:r>
      <w:r w:rsidR="009F7734" w:rsidRPr="00A21B13">
        <w:rPr>
          <w:rFonts w:ascii="Helv" w:hAnsi="Helv" w:cs="Arial"/>
        </w:rPr>
        <w:t xml:space="preserve">ubmitting a </w:t>
      </w:r>
      <w:r w:rsidR="003C793D" w:rsidRPr="00A21B13">
        <w:rPr>
          <w:rFonts w:ascii="Helv" w:hAnsi="Helv" w:cs="Arial"/>
        </w:rPr>
        <w:t>Proposal</w:t>
      </w:r>
      <w:r w:rsidR="003A5604" w:rsidRPr="00A21B13">
        <w:rPr>
          <w:rFonts w:ascii="Helv" w:hAnsi="Helv" w:cs="Arial"/>
        </w:rPr>
        <w:t xml:space="preserve"> and </w:t>
      </w:r>
      <w:r w:rsidR="00927597" w:rsidRPr="00A21B13">
        <w:rPr>
          <w:rFonts w:ascii="Helv" w:hAnsi="Helv" w:cs="Arial"/>
        </w:rPr>
        <w:t>the Accepted Terms</w:t>
      </w:r>
      <w:r w:rsidR="00064F52">
        <w:rPr>
          <w:rFonts w:ascii="Helv" w:hAnsi="Helv" w:cs="Arial"/>
        </w:rPr>
        <w:t>,</w:t>
      </w:r>
      <w:r w:rsidR="00C55A74">
        <w:rPr>
          <w:rFonts w:ascii="Helv" w:hAnsi="Helv" w:cs="Arial"/>
        </w:rPr>
        <w:t xml:space="preserve"> the </w:t>
      </w:r>
      <w:r w:rsidR="00030A3E">
        <w:rPr>
          <w:rFonts w:ascii="Helv" w:hAnsi="Helv" w:cs="Arial"/>
        </w:rPr>
        <w:t>Developer</w:t>
      </w:r>
      <w:r w:rsidR="00171CFA" w:rsidRPr="00A21B13">
        <w:rPr>
          <w:rFonts w:ascii="Helv" w:hAnsi="Helv" w:cs="Arial"/>
        </w:rPr>
        <w:t xml:space="preserve"> </w:t>
      </w:r>
      <w:r w:rsidR="00A21B13" w:rsidRPr="00A21B13">
        <w:rPr>
          <w:rFonts w:ascii="Helv" w:hAnsi="Helv" w:cs="Arial"/>
        </w:rPr>
        <w:t>indicates acceptance of</w:t>
      </w:r>
      <w:r w:rsidR="009C57F9" w:rsidRPr="00DB5F57">
        <w:rPr>
          <w:rFonts w:ascii="Helv" w:hAnsi="Helv" w:cs="Arial"/>
        </w:rPr>
        <w:t xml:space="preserve"> </w:t>
      </w:r>
      <w:r w:rsidR="008713D5" w:rsidRPr="00DB5F57">
        <w:rPr>
          <w:rFonts w:ascii="Helv" w:hAnsi="Helv" w:cs="Arial"/>
        </w:rPr>
        <w:t>th</w:t>
      </w:r>
      <w:r w:rsidR="003A5604" w:rsidRPr="00DB5F57">
        <w:rPr>
          <w:rFonts w:ascii="Helv" w:hAnsi="Helv" w:cs="Arial"/>
        </w:rPr>
        <w:t>e</w:t>
      </w:r>
      <w:r w:rsidR="00A21B13" w:rsidRPr="00DB5F57">
        <w:rPr>
          <w:rFonts w:ascii="Helv" w:hAnsi="Helv" w:cs="Arial"/>
        </w:rPr>
        <w:t>se</w:t>
      </w:r>
      <w:r w:rsidR="009C57F9" w:rsidRPr="00A21B13">
        <w:rPr>
          <w:rFonts w:ascii="Helv" w:hAnsi="Helv" w:cs="Arial"/>
        </w:rPr>
        <w:t xml:space="preserve"> </w:t>
      </w:r>
      <w:ins w:id="183" w:author="Lester, Victoria A JAG:EX" w:date="2016-10-07T11:23:00Z">
        <w:r w:rsidR="00143079">
          <w:rPr>
            <w:rFonts w:ascii="Helv" w:hAnsi="Helv" w:cs="Arial"/>
          </w:rPr>
          <w:t xml:space="preserve">Process </w:t>
        </w:r>
      </w:ins>
      <w:r w:rsidR="003A5604" w:rsidRPr="00A21B13">
        <w:rPr>
          <w:rFonts w:ascii="Helv" w:hAnsi="Helv" w:cs="Arial"/>
        </w:rPr>
        <w:t>Terms</w:t>
      </w:r>
      <w:r w:rsidR="00A21B13" w:rsidRPr="00A21B13">
        <w:rPr>
          <w:rFonts w:ascii="Helv" w:hAnsi="Helv" w:cs="Arial"/>
        </w:rPr>
        <w:t xml:space="preserve">, </w:t>
      </w:r>
      <w:r w:rsidR="00A21B13" w:rsidRPr="00487CBC">
        <w:rPr>
          <w:rFonts w:ascii="Helv" w:hAnsi="Helv" w:cs="Arial"/>
        </w:rPr>
        <w:t xml:space="preserve">including any Schedules attached to these </w:t>
      </w:r>
      <w:ins w:id="184" w:author="Lester, Victoria A JAG:EX" w:date="2016-10-07T11:24:00Z">
        <w:r w:rsidR="00143079">
          <w:rPr>
            <w:rFonts w:ascii="Helv" w:hAnsi="Helv" w:cs="Arial"/>
          </w:rPr>
          <w:t xml:space="preserve">Process </w:t>
        </w:r>
      </w:ins>
      <w:r w:rsidR="00A21B13" w:rsidRPr="00487CBC">
        <w:rPr>
          <w:rFonts w:ascii="Helv" w:hAnsi="Helv" w:cs="Arial"/>
        </w:rPr>
        <w:t>Terms</w:t>
      </w:r>
      <w:r w:rsidR="00A1522F" w:rsidRPr="00487CBC">
        <w:rPr>
          <w:rFonts w:ascii="Helv" w:hAnsi="Helv" w:cs="Arial"/>
        </w:rPr>
        <w:t>.</w:t>
      </w:r>
      <w:r w:rsidR="00672935" w:rsidRPr="00A21B13">
        <w:rPr>
          <w:rFonts w:ascii="Helv" w:hAnsi="Helv" w:cs="Arial"/>
        </w:rPr>
        <w:t xml:space="preserve"> </w:t>
      </w:r>
    </w:p>
    <w:p w:rsidR="0036490D" w:rsidRPr="00865360" w:rsidRDefault="0036490D" w:rsidP="00212DEF">
      <w:pPr>
        <w:pStyle w:val="ListParagraph"/>
        <w:spacing w:line="240" w:lineRule="auto"/>
        <w:ind w:left="0"/>
        <w:contextualSpacing w:val="0"/>
        <w:rPr>
          <w:rFonts w:ascii="Helv" w:hAnsi="Helv" w:cs="Arial"/>
        </w:rPr>
      </w:pPr>
    </w:p>
    <w:p w:rsidR="006D758C" w:rsidRPr="00C55A74" w:rsidRDefault="0036490D" w:rsidP="00212DEF">
      <w:pPr>
        <w:pStyle w:val="ListParagraph"/>
        <w:numPr>
          <w:ilvl w:val="0"/>
          <w:numId w:val="5"/>
        </w:numPr>
        <w:spacing w:line="240" w:lineRule="auto"/>
        <w:ind w:left="0" w:firstLine="0"/>
        <w:contextualSpacing w:val="0"/>
        <w:rPr>
          <w:rFonts w:ascii="Helv" w:hAnsi="Helv" w:cs="Arial"/>
        </w:rPr>
      </w:pPr>
      <w:r w:rsidRPr="0036490D">
        <w:rPr>
          <w:rFonts w:ascii="Helv" w:hAnsi="Helv" w:cs="Arial"/>
        </w:rPr>
        <w:t xml:space="preserve">A </w:t>
      </w:r>
      <w:r>
        <w:rPr>
          <w:rFonts w:ascii="Helv" w:hAnsi="Helv" w:cs="Arial"/>
        </w:rPr>
        <w:t>P</w:t>
      </w:r>
      <w:r w:rsidRPr="0036490D">
        <w:rPr>
          <w:rFonts w:ascii="Helv" w:hAnsi="Helv" w:cs="Arial"/>
        </w:rPr>
        <w:t xml:space="preserve">roposal must be </w:t>
      </w:r>
      <w:r>
        <w:rPr>
          <w:rFonts w:ascii="Helv" w:hAnsi="Helv" w:cs="Arial"/>
        </w:rPr>
        <w:t>submitted</w:t>
      </w:r>
      <w:r w:rsidRPr="0036490D">
        <w:rPr>
          <w:rFonts w:ascii="Helv" w:hAnsi="Helv" w:cs="Arial"/>
        </w:rPr>
        <w:t xml:space="preserve"> by a person authorized to </w:t>
      </w:r>
      <w:r>
        <w:rPr>
          <w:rFonts w:ascii="Helv" w:hAnsi="Helv" w:cs="Arial"/>
        </w:rPr>
        <w:t xml:space="preserve">provide it on behalf </w:t>
      </w:r>
      <w:r w:rsidRPr="0036490D">
        <w:rPr>
          <w:rFonts w:ascii="Helv" w:hAnsi="Helv" w:cs="Arial"/>
        </w:rPr>
        <w:t xml:space="preserve">of the </w:t>
      </w:r>
      <w:r w:rsidR="00030A3E">
        <w:rPr>
          <w:rFonts w:ascii="Helv" w:hAnsi="Helv" w:cs="Arial"/>
        </w:rPr>
        <w:t>Developer</w:t>
      </w:r>
      <w:r w:rsidRPr="0036490D">
        <w:rPr>
          <w:rFonts w:ascii="Helv" w:hAnsi="Helv" w:cs="Arial"/>
        </w:rPr>
        <w:t xml:space="preserve"> with the intent to bind the </w:t>
      </w:r>
      <w:r w:rsidR="00030A3E">
        <w:rPr>
          <w:rFonts w:ascii="Helv" w:hAnsi="Helv" w:cs="Arial"/>
        </w:rPr>
        <w:t>Developer</w:t>
      </w:r>
      <w:r w:rsidRPr="0036490D">
        <w:rPr>
          <w:rFonts w:ascii="Helv" w:hAnsi="Helv" w:cs="Arial"/>
        </w:rPr>
        <w:t xml:space="preserve"> to the </w:t>
      </w:r>
      <w:ins w:id="185" w:author="Lester, Victoria A JAG:EX" w:date="2016-10-07T11:24:00Z">
        <w:r w:rsidR="00143079">
          <w:rPr>
            <w:rFonts w:ascii="Helv" w:hAnsi="Helv" w:cs="Arial"/>
          </w:rPr>
          <w:t xml:space="preserve">Process </w:t>
        </w:r>
      </w:ins>
      <w:r>
        <w:rPr>
          <w:rFonts w:ascii="Helv" w:hAnsi="Helv" w:cs="Arial"/>
        </w:rPr>
        <w:t>Terms</w:t>
      </w:r>
      <w:r w:rsidRPr="0036490D">
        <w:rPr>
          <w:rFonts w:ascii="Helv" w:hAnsi="Helv" w:cs="Arial"/>
        </w:rPr>
        <w:t xml:space="preserve"> and to the statements and representations in the </w:t>
      </w:r>
      <w:r w:rsidR="00030A3E">
        <w:rPr>
          <w:rFonts w:ascii="Helv" w:hAnsi="Helv" w:cs="Arial"/>
        </w:rPr>
        <w:t>Developer</w:t>
      </w:r>
      <w:r w:rsidRPr="0036490D">
        <w:rPr>
          <w:rFonts w:ascii="Helv" w:hAnsi="Helv" w:cs="Arial"/>
        </w:rPr>
        <w:t xml:space="preserve">’s </w:t>
      </w:r>
      <w:r>
        <w:rPr>
          <w:rFonts w:ascii="Helv" w:hAnsi="Helv" w:cs="Arial"/>
        </w:rPr>
        <w:t>P</w:t>
      </w:r>
      <w:r w:rsidRPr="0036490D">
        <w:rPr>
          <w:rFonts w:ascii="Helv" w:hAnsi="Helv" w:cs="Arial"/>
        </w:rPr>
        <w:t>roposal.</w:t>
      </w:r>
    </w:p>
    <w:p w:rsidR="00C55A74" w:rsidRPr="00A21B13" w:rsidRDefault="00C55A74" w:rsidP="00A21B13">
      <w:pPr>
        <w:spacing w:line="240" w:lineRule="auto"/>
        <w:rPr>
          <w:rFonts w:ascii="Helv" w:hAnsi="Helv"/>
        </w:rPr>
      </w:pPr>
    </w:p>
    <w:p w:rsidR="00ED216A" w:rsidRPr="00865360" w:rsidRDefault="00E83D70" w:rsidP="00865360">
      <w:pPr>
        <w:spacing w:line="240" w:lineRule="auto"/>
        <w:rPr>
          <w:rFonts w:ascii="Helv" w:hAnsi="Helv" w:cs="Arial"/>
          <w:b/>
        </w:rPr>
      </w:pPr>
      <w:r w:rsidRPr="00865360">
        <w:rPr>
          <w:rFonts w:ascii="Helv" w:hAnsi="Helv" w:cs="Arial"/>
          <w:b/>
        </w:rPr>
        <w:t>I</w:t>
      </w:r>
      <w:r w:rsidR="00ED216A" w:rsidRPr="00865360">
        <w:rPr>
          <w:rFonts w:ascii="Helv" w:hAnsi="Helv" w:cs="Arial"/>
          <w:b/>
        </w:rPr>
        <w:t xml:space="preserve">nformation about </w:t>
      </w:r>
      <w:r w:rsidR="006D758C">
        <w:rPr>
          <w:rFonts w:ascii="Helv" w:hAnsi="Helv" w:cs="Arial"/>
          <w:b/>
        </w:rPr>
        <w:t>a</w:t>
      </w:r>
      <w:r w:rsidR="009029F1">
        <w:rPr>
          <w:rFonts w:ascii="Helv" w:hAnsi="Helv" w:cs="Arial"/>
          <w:b/>
        </w:rPr>
        <w:t>n</w:t>
      </w:r>
      <w:r w:rsidR="00ED216A" w:rsidRPr="00865360">
        <w:rPr>
          <w:rFonts w:ascii="Helv" w:hAnsi="Helv" w:cs="Arial"/>
          <w:b/>
        </w:rPr>
        <w:t xml:space="preserve"> Opportunity</w:t>
      </w:r>
    </w:p>
    <w:p w:rsidR="006D758C" w:rsidRPr="00865360" w:rsidRDefault="006D758C" w:rsidP="00865360">
      <w:pPr>
        <w:spacing w:line="240" w:lineRule="auto"/>
        <w:rPr>
          <w:rFonts w:ascii="Helv" w:hAnsi="Helv" w:cs="Arial"/>
        </w:rPr>
      </w:pPr>
    </w:p>
    <w:p w:rsidR="006C099B" w:rsidRDefault="00685B7C" w:rsidP="00865360">
      <w:pPr>
        <w:pStyle w:val="ListParagraph"/>
        <w:numPr>
          <w:ilvl w:val="0"/>
          <w:numId w:val="5"/>
        </w:numPr>
        <w:spacing w:line="240" w:lineRule="auto"/>
        <w:ind w:left="0" w:firstLine="0"/>
        <w:contextualSpacing w:val="0"/>
        <w:rPr>
          <w:rFonts w:ascii="Helv" w:hAnsi="Helv" w:cs="Arial"/>
        </w:rPr>
      </w:pPr>
      <w:r w:rsidRPr="00865360">
        <w:rPr>
          <w:rFonts w:ascii="Helv" w:hAnsi="Helv" w:cs="Arial"/>
        </w:rPr>
        <w:t xml:space="preserve">The Opportunity will </w:t>
      </w:r>
      <w:r w:rsidR="00750228">
        <w:rPr>
          <w:rFonts w:ascii="Helv" w:hAnsi="Helv" w:cs="Arial"/>
        </w:rPr>
        <w:t>describe the issue</w:t>
      </w:r>
      <w:r w:rsidR="00C646FB">
        <w:rPr>
          <w:rFonts w:ascii="Helv" w:hAnsi="Helv" w:cs="Arial"/>
        </w:rPr>
        <w:t>,</w:t>
      </w:r>
      <w:r w:rsidR="0056598A" w:rsidRPr="00865360">
        <w:rPr>
          <w:rFonts w:ascii="Helv" w:hAnsi="Helv" w:cs="Arial"/>
        </w:rPr>
        <w:t xml:space="preserve"> and </w:t>
      </w:r>
      <w:r w:rsidR="00AD1218" w:rsidRPr="00865360">
        <w:rPr>
          <w:rFonts w:ascii="Helv" w:hAnsi="Helv" w:cs="Arial"/>
        </w:rPr>
        <w:t xml:space="preserve">will include </w:t>
      </w:r>
      <w:r w:rsidRPr="00865360">
        <w:rPr>
          <w:rFonts w:ascii="Helv" w:hAnsi="Helv" w:cs="Arial"/>
        </w:rPr>
        <w:t xml:space="preserve">criteria </w:t>
      </w:r>
      <w:r w:rsidR="0056598A" w:rsidRPr="00865360">
        <w:rPr>
          <w:rFonts w:ascii="Helv" w:hAnsi="Helv" w:cs="Arial"/>
        </w:rPr>
        <w:t>defining what a Pull Request must contain/accomplish</w:t>
      </w:r>
      <w:r w:rsidR="00F34A24">
        <w:rPr>
          <w:rFonts w:ascii="Helv" w:hAnsi="Helv" w:cs="Arial"/>
        </w:rPr>
        <w:t xml:space="preserve">, </w:t>
      </w:r>
      <w:r w:rsidR="00553646" w:rsidRPr="00865360">
        <w:rPr>
          <w:rFonts w:ascii="Helv" w:hAnsi="Helv" w:cs="Arial"/>
        </w:rPr>
        <w:t>the Acceptance Criteria</w:t>
      </w:r>
      <w:r w:rsidR="00F34A24">
        <w:rPr>
          <w:rFonts w:ascii="Helv" w:hAnsi="Helv" w:cs="Arial"/>
        </w:rPr>
        <w:t>,</w:t>
      </w:r>
      <w:r w:rsidR="00A739CA">
        <w:rPr>
          <w:rFonts w:ascii="Helv" w:hAnsi="Helv" w:cs="Arial"/>
        </w:rPr>
        <w:t xml:space="preserve"> the Evaluation Criteria,</w:t>
      </w:r>
      <w:r w:rsidR="00F34A24">
        <w:rPr>
          <w:rFonts w:ascii="Helv" w:hAnsi="Helv" w:cs="Arial"/>
        </w:rPr>
        <w:t xml:space="preserve"> </w:t>
      </w:r>
      <w:r w:rsidR="007E16B0">
        <w:rPr>
          <w:rFonts w:ascii="Helv" w:hAnsi="Helv" w:cs="Arial"/>
        </w:rPr>
        <w:t xml:space="preserve">the </w:t>
      </w:r>
      <w:commentRangeStart w:id="186"/>
      <w:r w:rsidR="007E16B0">
        <w:rPr>
          <w:rFonts w:ascii="Helv" w:hAnsi="Helv" w:cs="Arial"/>
        </w:rPr>
        <w:t>Proposal Period</w:t>
      </w:r>
      <w:commentRangeEnd w:id="186"/>
      <w:r w:rsidR="00B109E0">
        <w:rPr>
          <w:rStyle w:val="CommentReference"/>
        </w:rPr>
        <w:commentReference w:id="186"/>
      </w:r>
      <w:r w:rsidR="007E16B0">
        <w:rPr>
          <w:rFonts w:ascii="Helv" w:hAnsi="Helv" w:cs="Arial"/>
        </w:rPr>
        <w:t>,</w:t>
      </w:r>
      <w:r w:rsidR="00487CBC">
        <w:rPr>
          <w:rFonts w:ascii="Helv" w:hAnsi="Helv" w:cs="Arial"/>
        </w:rPr>
        <w:t xml:space="preserve"> </w:t>
      </w:r>
      <w:r w:rsidR="003E21AF">
        <w:rPr>
          <w:rFonts w:ascii="Helv" w:hAnsi="Helv" w:cs="Arial"/>
        </w:rPr>
        <w:t>and</w:t>
      </w:r>
      <w:r w:rsidR="007E16B0">
        <w:rPr>
          <w:rFonts w:ascii="Helv" w:hAnsi="Helv" w:cs="Arial"/>
        </w:rPr>
        <w:t xml:space="preserve"> </w:t>
      </w:r>
      <w:r w:rsidR="00F34A24">
        <w:rPr>
          <w:rFonts w:ascii="Helv" w:hAnsi="Helv" w:cs="Arial"/>
        </w:rPr>
        <w:t xml:space="preserve">the applicable Payment </w:t>
      </w:r>
      <w:r w:rsidR="00F34A24" w:rsidRPr="00487CBC">
        <w:rPr>
          <w:rFonts w:ascii="Helv" w:hAnsi="Helv" w:cs="Arial"/>
        </w:rPr>
        <w:t xml:space="preserve">and </w:t>
      </w:r>
      <w:ins w:id="187" w:author="Lester, Victoria A JAG:EX" w:date="2016-10-07T12:00:00Z">
        <w:r w:rsidR="00C05363">
          <w:rPr>
            <w:rFonts w:ascii="Helv" w:hAnsi="Helv" w:cs="Arial"/>
          </w:rPr>
          <w:t xml:space="preserve">methods for the Contractor to receive </w:t>
        </w:r>
      </w:ins>
      <w:r w:rsidR="00F34A24" w:rsidRPr="00487CBC">
        <w:rPr>
          <w:rFonts w:ascii="Helv" w:hAnsi="Helv" w:cs="Arial"/>
        </w:rPr>
        <w:t>Payment</w:t>
      </w:r>
      <w:del w:id="188" w:author="Lester, Victoria A JAG:EX" w:date="2016-10-07T12:00:00Z">
        <w:r w:rsidR="00F34A24" w:rsidRPr="00487CBC" w:rsidDel="00C05363">
          <w:rPr>
            <w:rFonts w:ascii="Helv" w:hAnsi="Helv" w:cs="Arial"/>
          </w:rPr>
          <w:delText xml:space="preserve"> options</w:delText>
        </w:r>
        <w:r w:rsidRPr="00865360" w:rsidDel="00C05363">
          <w:rPr>
            <w:rFonts w:ascii="Helv" w:hAnsi="Helv" w:cs="Arial"/>
          </w:rPr>
          <w:delText>.</w:delText>
        </w:r>
      </w:del>
    </w:p>
    <w:p w:rsidR="00A739CA" w:rsidRDefault="00A739CA" w:rsidP="00212DEF">
      <w:pPr>
        <w:pStyle w:val="ListParagraph"/>
        <w:spacing w:line="240" w:lineRule="auto"/>
        <w:ind w:left="0"/>
        <w:contextualSpacing w:val="0"/>
        <w:rPr>
          <w:rFonts w:ascii="Helv" w:hAnsi="Helv" w:cs="Arial"/>
        </w:rPr>
      </w:pPr>
    </w:p>
    <w:p w:rsidR="00377FD2" w:rsidRDefault="00377FD2" w:rsidP="00377FD2">
      <w:pPr>
        <w:pStyle w:val="ListParagraph"/>
        <w:numPr>
          <w:ilvl w:val="0"/>
          <w:numId w:val="5"/>
        </w:numPr>
        <w:spacing w:line="240" w:lineRule="auto"/>
        <w:ind w:left="0" w:firstLine="0"/>
        <w:contextualSpacing w:val="0"/>
        <w:rPr>
          <w:rFonts w:ascii="Helv" w:hAnsi="Helv" w:cs="Arial"/>
        </w:rPr>
      </w:pPr>
      <w:r w:rsidRPr="00E231D8">
        <w:rPr>
          <w:rFonts w:ascii="Helv" w:hAnsi="Helv" w:cs="Arial"/>
        </w:rPr>
        <w:t xml:space="preserve">The Issuer has the right to modify an Opportunity at any time prior to the end of the </w:t>
      </w:r>
      <w:r>
        <w:rPr>
          <w:rFonts w:ascii="Helv" w:hAnsi="Helv" w:cs="Arial"/>
        </w:rPr>
        <w:t>Proposal Period</w:t>
      </w:r>
      <w:r w:rsidR="00064F52" w:rsidRPr="00482FA0">
        <w:rPr>
          <w:rPrChange w:id="189" w:author="Lester, Victoria A JAG:EX" w:date="2016-10-06T12:00:00Z">
            <w:rPr>
              <w:highlight w:val="yellow"/>
            </w:rPr>
          </w:rPrChange>
        </w:rPr>
        <w:t xml:space="preserve"> </w:t>
      </w:r>
      <w:r w:rsidR="00064F52" w:rsidRPr="00064F52">
        <w:rPr>
          <w:rFonts w:ascii="Helv" w:hAnsi="Helv" w:cs="Arial"/>
        </w:rPr>
        <w:t>for any reason whatsoever in its sole discretion</w:t>
      </w:r>
      <w:r w:rsidRPr="006F7969">
        <w:rPr>
          <w:rFonts w:ascii="Helv" w:hAnsi="Helv" w:cs="Arial"/>
        </w:rPr>
        <w:t>, including the right to cancel the Opportunity</w:t>
      </w:r>
      <w:r w:rsidRPr="00E231D8">
        <w:rPr>
          <w:rFonts w:ascii="Helv" w:hAnsi="Helv" w:cs="Arial"/>
        </w:rPr>
        <w:t>.</w:t>
      </w:r>
    </w:p>
    <w:p w:rsidR="008F0E3A" w:rsidRPr="00212DEF" w:rsidRDefault="008F0E3A" w:rsidP="00212DEF">
      <w:pPr>
        <w:spacing w:line="240" w:lineRule="auto"/>
        <w:rPr>
          <w:rFonts w:ascii="Helv" w:hAnsi="Helv" w:cs="Arial"/>
        </w:rPr>
      </w:pPr>
    </w:p>
    <w:p w:rsidR="00C73551" w:rsidRDefault="00685B7C" w:rsidP="00865360">
      <w:pPr>
        <w:pStyle w:val="ListParagraph"/>
        <w:numPr>
          <w:ilvl w:val="0"/>
          <w:numId w:val="5"/>
        </w:numPr>
        <w:spacing w:line="240" w:lineRule="auto"/>
        <w:ind w:left="0" w:firstLine="0"/>
        <w:rPr>
          <w:rFonts w:ascii="Helv" w:hAnsi="Helv" w:cs="Arial"/>
        </w:rPr>
      </w:pPr>
      <w:r w:rsidRPr="00865360">
        <w:rPr>
          <w:rFonts w:ascii="Helv" w:hAnsi="Helv" w:cs="Arial"/>
        </w:rPr>
        <w:t>A</w:t>
      </w:r>
      <w:r w:rsidR="00441869" w:rsidRPr="00865360">
        <w:rPr>
          <w:rFonts w:ascii="Helv" w:hAnsi="Helv" w:cs="Arial"/>
        </w:rPr>
        <w:t>ny revis</w:t>
      </w:r>
      <w:r w:rsidRPr="00865360">
        <w:rPr>
          <w:rFonts w:ascii="Helv" w:hAnsi="Helv" w:cs="Arial"/>
        </w:rPr>
        <w:t xml:space="preserve">ions to the </w:t>
      </w:r>
      <w:r w:rsidR="00AD1218" w:rsidRPr="00865360">
        <w:rPr>
          <w:rFonts w:ascii="Helv" w:hAnsi="Helv" w:cs="Arial"/>
        </w:rPr>
        <w:t>O</w:t>
      </w:r>
      <w:r w:rsidRPr="00865360">
        <w:rPr>
          <w:rFonts w:ascii="Helv" w:hAnsi="Helv" w:cs="Arial"/>
        </w:rPr>
        <w:t>pportunity</w:t>
      </w:r>
      <w:r w:rsidR="00441869" w:rsidRPr="00865360">
        <w:rPr>
          <w:rFonts w:ascii="Helv" w:hAnsi="Helv" w:cs="Arial"/>
        </w:rPr>
        <w:t xml:space="preserve"> will also be posted</w:t>
      </w:r>
      <w:r w:rsidRPr="00865360">
        <w:rPr>
          <w:rFonts w:ascii="Helv" w:hAnsi="Helv" w:cs="Arial"/>
        </w:rPr>
        <w:t xml:space="preserve"> on</w:t>
      </w:r>
      <w:r w:rsidR="009F7734" w:rsidRPr="00865360">
        <w:rPr>
          <w:rFonts w:ascii="Helv" w:hAnsi="Helv" w:cs="Arial"/>
        </w:rPr>
        <w:t xml:space="preserve"> GitHub</w:t>
      </w:r>
      <w:r w:rsidR="00C73551" w:rsidRPr="00865360">
        <w:rPr>
          <w:rFonts w:ascii="Helv" w:hAnsi="Helv" w:cs="Arial"/>
        </w:rPr>
        <w:t xml:space="preserve">.  </w:t>
      </w:r>
      <w:r w:rsidR="00672935" w:rsidRPr="00865360">
        <w:rPr>
          <w:rFonts w:ascii="Helv" w:hAnsi="Helv" w:cs="Arial"/>
        </w:rPr>
        <w:t xml:space="preserve">If the </w:t>
      </w:r>
      <w:r w:rsidR="00AD1218" w:rsidRPr="00865360">
        <w:rPr>
          <w:rFonts w:ascii="Helv" w:hAnsi="Helv" w:cs="Arial"/>
        </w:rPr>
        <w:t>O</w:t>
      </w:r>
      <w:r w:rsidR="00672935" w:rsidRPr="00865360">
        <w:rPr>
          <w:rFonts w:ascii="Helv" w:hAnsi="Helv" w:cs="Arial"/>
        </w:rPr>
        <w:t>pportunity</w:t>
      </w:r>
      <w:r w:rsidR="0069129B">
        <w:rPr>
          <w:rFonts w:ascii="Helv" w:hAnsi="Helv" w:cs="Arial"/>
        </w:rPr>
        <w:t xml:space="preserve"> </w:t>
      </w:r>
      <w:r w:rsidR="00672935" w:rsidRPr="00865360">
        <w:rPr>
          <w:rFonts w:ascii="Helv" w:hAnsi="Helv" w:cs="Arial"/>
        </w:rPr>
        <w:t xml:space="preserve">is modified in any way or cancelled, notification will be provided </w:t>
      </w:r>
      <w:r w:rsidR="00FC2E35" w:rsidRPr="00865360">
        <w:rPr>
          <w:rFonts w:ascii="Helv" w:hAnsi="Helv" w:cs="Arial"/>
        </w:rPr>
        <w:t>o</w:t>
      </w:r>
      <w:r w:rsidR="00672935" w:rsidRPr="00865360">
        <w:rPr>
          <w:rFonts w:ascii="Helv" w:hAnsi="Helv" w:cs="Arial"/>
        </w:rPr>
        <w:t xml:space="preserve">n GitHub. </w:t>
      </w:r>
      <w:r w:rsidR="00C73551" w:rsidRPr="00865360">
        <w:rPr>
          <w:rFonts w:ascii="Helv" w:hAnsi="Helv" w:cs="Arial"/>
        </w:rPr>
        <w:t xml:space="preserve">It is </w:t>
      </w:r>
      <w:r w:rsidR="00A1522F" w:rsidRPr="00865360">
        <w:rPr>
          <w:rFonts w:ascii="Helv" w:hAnsi="Helv" w:cs="Arial"/>
        </w:rPr>
        <w:t xml:space="preserve">entirely </w:t>
      </w:r>
      <w:r w:rsidR="00975EB4" w:rsidRPr="00865360">
        <w:rPr>
          <w:rFonts w:ascii="Helv" w:hAnsi="Helv" w:cs="Arial"/>
        </w:rPr>
        <w:t xml:space="preserve">a </w:t>
      </w:r>
      <w:r w:rsidR="00030A3E">
        <w:rPr>
          <w:rFonts w:ascii="Helv" w:hAnsi="Helv" w:cs="Arial"/>
        </w:rPr>
        <w:t>Developer</w:t>
      </w:r>
      <w:r w:rsidR="00975EB4" w:rsidRPr="00865360">
        <w:rPr>
          <w:rFonts w:ascii="Helv" w:hAnsi="Helv" w:cs="Arial"/>
        </w:rPr>
        <w:t xml:space="preserve">’s </w:t>
      </w:r>
      <w:r w:rsidR="00441869" w:rsidRPr="00865360">
        <w:rPr>
          <w:rFonts w:ascii="Helv" w:hAnsi="Helv" w:cs="Arial"/>
        </w:rPr>
        <w:t>responsibility to check</w:t>
      </w:r>
      <w:r w:rsidR="009F7734" w:rsidRPr="00865360">
        <w:rPr>
          <w:rFonts w:ascii="Helv" w:hAnsi="Helv" w:cs="Arial"/>
        </w:rPr>
        <w:t xml:space="preserve"> GitHub</w:t>
      </w:r>
      <w:r w:rsidR="00441869" w:rsidRPr="00865360">
        <w:rPr>
          <w:rFonts w:ascii="Helv" w:hAnsi="Helv" w:cs="Arial"/>
        </w:rPr>
        <w:t xml:space="preserve"> for information about the </w:t>
      </w:r>
      <w:r w:rsidR="00AD1218" w:rsidRPr="00865360">
        <w:rPr>
          <w:rFonts w:ascii="Helv" w:hAnsi="Helv" w:cs="Arial"/>
        </w:rPr>
        <w:t>O</w:t>
      </w:r>
      <w:r w:rsidR="00441869" w:rsidRPr="00865360">
        <w:rPr>
          <w:rFonts w:ascii="Helv" w:hAnsi="Helv" w:cs="Arial"/>
        </w:rPr>
        <w:t>pportunity</w:t>
      </w:r>
      <w:r w:rsidR="00C73551" w:rsidRPr="00865360">
        <w:rPr>
          <w:rFonts w:ascii="Helv" w:hAnsi="Helv" w:cs="Arial"/>
        </w:rPr>
        <w:t xml:space="preserve">.  </w:t>
      </w:r>
    </w:p>
    <w:p w:rsidR="006D758C" w:rsidRPr="00865360" w:rsidRDefault="006D758C" w:rsidP="00865360">
      <w:pPr>
        <w:spacing w:line="240" w:lineRule="auto"/>
        <w:rPr>
          <w:rFonts w:ascii="Helv" w:hAnsi="Helv" w:cs="Arial"/>
        </w:rPr>
      </w:pPr>
    </w:p>
    <w:p w:rsidR="00E83D70" w:rsidRDefault="00E83D70" w:rsidP="006F7969">
      <w:pPr>
        <w:spacing w:line="240" w:lineRule="auto"/>
        <w:rPr>
          <w:rFonts w:ascii="Helv" w:hAnsi="Helv"/>
          <w:b/>
        </w:rPr>
      </w:pPr>
    </w:p>
    <w:p w:rsidR="00A739CA" w:rsidRDefault="00A739CA" w:rsidP="00865360">
      <w:pPr>
        <w:spacing w:line="240" w:lineRule="auto"/>
        <w:rPr>
          <w:rFonts w:ascii="Helv" w:hAnsi="Helv"/>
          <w:b/>
        </w:rPr>
      </w:pPr>
      <w:r>
        <w:rPr>
          <w:rFonts w:ascii="Helv" w:hAnsi="Helv"/>
          <w:b/>
        </w:rPr>
        <w:t>Submitting a Proposal</w:t>
      </w:r>
    </w:p>
    <w:p w:rsidR="00057469" w:rsidRDefault="00057469" w:rsidP="00865360">
      <w:pPr>
        <w:spacing w:line="240" w:lineRule="auto"/>
        <w:rPr>
          <w:rFonts w:ascii="Helv" w:hAnsi="Helv"/>
          <w:b/>
        </w:rPr>
      </w:pPr>
    </w:p>
    <w:p w:rsidR="00B109E0" w:rsidRPr="00B109E0" w:rsidRDefault="00030A3E" w:rsidP="00212DEF">
      <w:pPr>
        <w:pStyle w:val="ListParagraph"/>
        <w:numPr>
          <w:ilvl w:val="0"/>
          <w:numId w:val="5"/>
        </w:numPr>
        <w:spacing w:line="240" w:lineRule="auto"/>
        <w:ind w:left="0" w:firstLine="0"/>
        <w:contextualSpacing w:val="0"/>
        <w:rPr>
          <w:rFonts w:ascii="Helv" w:hAnsi="Helv"/>
        </w:rPr>
      </w:pPr>
      <w:commentRangeStart w:id="190"/>
      <w:r>
        <w:rPr>
          <w:rFonts w:ascii="Helv" w:hAnsi="Helv"/>
        </w:rPr>
        <w:t>Developer</w:t>
      </w:r>
      <w:r w:rsidR="00B109E0" w:rsidRPr="00B109E0">
        <w:rPr>
          <w:rFonts w:ascii="Helv" w:hAnsi="Helv"/>
        </w:rPr>
        <w:t xml:space="preserve">s </w:t>
      </w:r>
      <w:r w:rsidR="00A155A8">
        <w:rPr>
          <w:rFonts w:ascii="Helv" w:hAnsi="Helv"/>
        </w:rPr>
        <w:t>are encouraged to</w:t>
      </w:r>
      <w:r w:rsidR="00A155A8" w:rsidRPr="00B109E0">
        <w:rPr>
          <w:rFonts w:ascii="Helv" w:hAnsi="Helv"/>
        </w:rPr>
        <w:t xml:space="preserve"> </w:t>
      </w:r>
      <w:r w:rsidR="00B109E0" w:rsidRPr="00B109E0">
        <w:rPr>
          <w:rFonts w:ascii="Helv" w:hAnsi="Helv"/>
        </w:rPr>
        <w:t>ask</w:t>
      </w:r>
      <w:r w:rsidR="00A155A8">
        <w:rPr>
          <w:rFonts w:ascii="Helv" w:hAnsi="Helv"/>
        </w:rPr>
        <w:t xml:space="preserve"> any</w:t>
      </w:r>
      <w:r w:rsidR="00B109E0" w:rsidRPr="00B109E0">
        <w:rPr>
          <w:rFonts w:ascii="Helv" w:hAnsi="Helv"/>
        </w:rPr>
        <w:t xml:space="preserve"> questions regarding an Opportunity </w:t>
      </w:r>
      <w:r w:rsidR="00A155A8">
        <w:rPr>
          <w:rFonts w:ascii="Helv" w:hAnsi="Helv"/>
        </w:rPr>
        <w:t xml:space="preserve">early </w:t>
      </w:r>
      <w:r w:rsidR="003E21AF">
        <w:rPr>
          <w:rFonts w:ascii="Helv" w:hAnsi="Helv"/>
        </w:rPr>
        <w:t>during</w:t>
      </w:r>
      <w:r w:rsidR="00B109E0" w:rsidRPr="00B109E0">
        <w:rPr>
          <w:rFonts w:ascii="Helv" w:hAnsi="Helv"/>
        </w:rPr>
        <w:t xml:space="preserve"> the Proposal Period</w:t>
      </w:r>
      <w:r w:rsidR="00A155A8">
        <w:rPr>
          <w:rFonts w:ascii="Helv" w:hAnsi="Helv"/>
        </w:rPr>
        <w:t>.  To the extent reasonably possible, t</w:t>
      </w:r>
      <w:r w:rsidR="00B109E0" w:rsidRPr="00B109E0">
        <w:rPr>
          <w:rFonts w:ascii="Helv" w:hAnsi="Helv"/>
        </w:rPr>
        <w:t xml:space="preserve">he Issuer </w:t>
      </w:r>
      <w:del w:id="191" w:author="Lester, Victoria A JAG:EX" w:date="2016-10-06T09:47:00Z">
        <w:r w:rsidR="00B109E0" w:rsidRPr="00B109E0" w:rsidDel="00510844">
          <w:rPr>
            <w:rFonts w:ascii="Helv" w:hAnsi="Helv"/>
          </w:rPr>
          <w:delText xml:space="preserve">will </w:delText>
        </w:r>
      </w:del>
      <w:ins w:id="192" w:author="Lester, Victoria A JAG:EX" w:date="2016-10-06T09:47:00Z">
        <w:r w:rsidR="00510844">
          <w:rPr>
            <w:rFonts w:ascii="Helv" w:hAnsi="Helv"/>
          </w:rPr>
          <w:t>may</w:t>
        </w:r>
        <w:r w:rsidR="00510844" w:rsidRPr="00B109E0">
          <w:rPr>
            <w:rFonts w:ascii="Helv" w:hAnsi="Helv"/>
          </w:rPr>
          <w:t xml:space="preserve"> </w:t>
        </w:r>
      </w:ins>
      <w:r w:rsidR="00B109E0" w:rsidRPr="00B109E0">
        <w:rPr>
          <w:rFonts w:ascii="Helv" w:hAnsi="Helv"/>
        </w:rPr>
        <w:t>post answers in the comments section associated with the Opportunity.</w:t>
      </w:r>
      <w:commentRangeEnd w:id="190"/>
      <w:r w:rsidR="00D0388D">
        <w:rPr>
          <w:rStyle w:val="CommentReference"/>
        </w:rPr>
        <w:commentReference w:id="190"/>
      </w:r>
      <w:r w:rsidR="00487CBC">
        <w:rPr>
          <w:rFonts w:ascii="Helv" w:hAnsi="Helv"/>
        </w:rPr>
        <w:t xml:space="preserve"> </w:t>
      </w:r>
    </w:p>
    <w:p w:rsidR="00BB195B" w:rsidRPr="00BB195B" w:rsidRDefault="00BB195B">
      <w:pPr>
        <w:spacing w:line="240" w:lineRule="auto"/>
        <w:rPr>
          <w:rFonts w:ascii="Helv" w:hAnsi="Helv"/>
        </w:rPr>
      </w:pPr>
    </w:p>
    <w:p w:rsidR="00BB195B" w:rsidRDefault="00030A3E" w:rsidP="00212DEF">
      <w:pPr>
        <w:pStyle w:val="ListParagraph"/>
        <w:numPr>
          <w:ilvl w:val="0"/>
          <w:numId w:val="5"/>
        </w:numPr>
        <w:spacing w:line="240" w:lineRule="auto"/>
        <w:ind w:left="0" w:firstLine="0"/>
        <w:contextualSpacing w:val="0"/>
        <w:rPr>
          <w:rFonts w:ascii="Helv" w:hAnsi="Helv"/>
        </w:rPr>
      </w:pPr>
      <w:commentRangeStart w:id="193"/>
      <w:r>
        <w:rPr>
          <w:rFonts w:ascii="Helv" w:hAnsi="Helv"/>
        </w:rPr>
        <w:t>Developer</w:t>
      </w:r>
      <w:r w:rsidR="00BB195B">
        <w:rPr>
          <w:rFonts w:ascii="Helv" w:hAnsi="Helv"/>
        </w:rPr>
        <w:t xml:space="preserve">s must </w:t>
      </w:r>
      <w:ins w:id="194" w:author="Lester, Victoria A JAG:EX" w:date="2016-10-07T12:01:00Z">
        <w:r w:rsidR="00C05363">
          <w:rPr>
            <w:rFonts w:ascii="Helv" w:hAnsi="Helv"/>
          </w:rPr>
          <w:t xml:space="preserve">submit </w:t>
        </w:r>
      </w:ins>
      <w:commentRangeStart w:id="195"/>
      <w:del w:id="196" w:author="Lester, Victoria A JAG:EX" w:date="2016-10-07T12:01:00Z">
        <w:r w:rsidR="00BB195B" w:rsidDel="00C05363">
          <w:rPr>
            <w:rFonts w:ascii="Helv" w:hAnsi="Helv"/>
          </w:rPr>
          <w:delText xml:space="preserve">email </w:delText>
        </w:r>
      </w:del>
      <w:r w:rsidR="00BB195B">
        <w:rPr>
          <w:rFonts w:ascii="Helv" w:hAnsi="Helv"/>
        </w:rPr>
        <w:t>their Proposals to the Opportunity C</w:t>
      </w:r>
      <w:r w:rsidR="000F4C6F">
        <w:rPr>
          <w:rFonts w:ascii="Helv" w:hAnsi="Helv"/>
        </w:rPr>
        <w:t>ontact</w:t>
      </w:r>
      <w:ins w:id="197" w:author="Lester, Victoria A JAG:EX" w:date="2016-10-07T12:01:00Z">
        <w:r w:rsidR="00C05363">
          <w:rPr>
            <w:rFonts w:ascii="Helv" w:hAnsi="Helv"/>
          </w:rPr>
          <w:t xml:space="preserve"> by email</w:t>
        </w:r>
      </w:ins>
      <w:r w:rsidR="000F4C6F">
        <w:rPr>
          <w:rFonts w:ascii="Helv" w:hAnsi="Helv"/>
        </w:rPr>
        <w:t xml:space="preserve"> </w:t>
      </w:r>
      <w:commentRangeEnd w:id="195"/>
      <w:r w:rsidR="00762823">
        <w:rPr>
          <w:rStyle w:val="CommentReference"/>
        </w:rPr>
        <w:commentReference w:id="195"/>
      </w:r>
      <w:ins w:id="198" w:author="Lester, Victoria A JAG:EX" w:date="2016-10-07T14:37:00Z">
        <w:r w:rsidR="00E1116E">
          <w:rPr>
            <w:rFonts w:ascii="Helv" w:hAnsi="Helv"/>
          </w:rPr>
          <w:t xml:space="preserve">according to the requirements </w:t>
        </w:r>
      </w:ins>
      <w:ins w:id="199" w:author="Lester, Victoria A JAG:EX" w:date="2016-10-07T12:01:00Z">
        <w:r w:rsidR="00C05363">
          <w:rPr>
            <w:rFonts w:ascii="Helv" w:hAnsi="Helv"/>
          </w:rPr>
          <w:t xml:space="preserve">set out in </w:t>
        </w:r>
      </w:ins>
      <w:ins w:id="200" w:author="Lester, Victoria A JAG:EX" w:date="2016-10-07T12:02:00Z">
        <w:r w:rsidR="00C05363">
          <w:rPr>
            <w:rFonts w:ascii="Helv" w:hAnsi="Helv"/>
          </w:rPr>
          <w:t xml:space="preserve">section 8 and 9 of these Process Terms </w:t>
        </w:r>
      </w:ins>
      <w:r w:rsidR="00BB195B">
        <w:rPr>
          <w:rFonts w:ascii="Helv" w:hAnsi="Helv"/>
        </w:rPr>
        <w:t>and also</w:t>
      </w:r>
      <w:r w:rsidR="00FB5B0D">
        <w:rPr>
          <w:rFonts w:ascii="Helv" w:hAnsi="Helv"/>
        </w:rPr>
        <w:t xml:space="preserve"> indicate they have submitted a </w:t>
      </w:r>
      <w:r w:rsidR="00E10637">
        <w:rPr>
          <w:rFonts w:ascii="Helv" w:hAnsi="Helv"/>
        </w:rPr>
        <w:t>P</w:t>
      </w:r>
      <w:r w:rsidR="00FB5B0D">
        <w:rPr>
          <w:rFonts w:ascii="Helv" w:hAnsi="Helv"/>
        </w:rPr>
        <w:t xml:space="preserve">roposal by submitting a </w:t>
      </w:r>
      <w:r w:rsidR="00D5397C">
        <w:rPr>
          <w:rFonts w:ascii="Helv" w:hAnsi="Helv"/>
        </w:rPr>
        <w:t xml:space="preserve">notice </w:t>
      </w:r>
      <w:r w:rsidR="000F4C6F">
        <w:rPr>
          <w:rFonts w:ascii="Helv" w:hAnsi="Helv"/>
        </w:rPr>
        <w:t>in the comments section associated with the Opportunity</w:t>
      </w:r>
      <w:commentRangeEnd w:id="193"/>
      <w:r w:rsidR="00064F52">
        <w:rPr>
          <w:rStyle w:val="CommentReference"/>
        </w:rPr>
        <w:commentReference w:id="193"/>
      </w:r>
      <w:r w:rsidR="00BB195B">
        <w:rPr>
          <w:rFonts w:ascii="Helv" w:hAnsi="Helv"/>
        </w:rPr>
        <w:t>.</w:t>
      </w:r>
    </w:p>
    <w:p w:rsidR="002947E4" w:rsidRPr="00A023AE" w:rsidRDefault="002947E4" w:rsidP="00A023AE">
      <w:pPr>
        <w:pStyle w:val="ListParagraph"/>
        <w:rPr>
          <w:rFonts w:ascii="Helv" w:hAnsi="Helv"/>
        </w:rPr>
      </w:pPr>
    </w:p>
    <w:p w:rsidR="00762823" w:rsidRDefault="007F5295" w:rsidP="008C37DF">
      <w:pPr>
        <w:pStyle w:val="ListParagraph"/>
        <w:numPr>
          <w:ilvl w:val="0"/>
          <w:numId w:val="5"/>
        </w:numPr>
        <w:spacing w:line="240" w:lineRule="auto"/>
        <w:ind w:left="0" w:firstLine="0"/>
        <w:contextualSpacing w:val="0"/>
        <w:rPr>
          <w:rFonts w:ascii="Helv" w:hAnsi="Helv"/>
        </w:rPr>
      </w:pPr>
      <w:ins w:id="201" w:author="Lester, Victoria A JAG:EX" w:date="2016-10-07T14:47:00Z">
        <w:r>
          <w:rPr>
            <w:rFonts w:ascii="Helv" w:hAnsi="Helv"/>
          </w:rPr>
          <w:lastRenderedPageBreak/>
          <w:t xml:space="preserve">For </w:t>
        </w:r>
      </w:ins>
      <w:commentRangeStart w:id="202"/>
      <w:del w:id="203" w:author="Lester, Victoria A JAG:EX" w:date="2016-10-07T14:46:00Z">
        <w:r w:rsidR="00762823" w:rsidDel="007F5295">
          <w:rPr>
            <w:rFonts w:ascii="Helv" w:hAnsi="Helv"/>
          </w:rPr>
          <w:delText xml:space="preserve">For email </w:delText>
        </w:r>
      </w:del>
      <w:ins w:id="204" w:author="Lester, Victoria A JAG:EX" w:date="2016-10-07T12:03:00Z">
        <w:r w:rsidR="00C05363">
          <w:rPr>
            <w:rFonts w:ascii="Helv" w:hAnsi="Helv"/>
          </w:rPr>
          <w:t>P</w:t>
        </w:r>
      </w:ins>
      <w:del w:id="205" w:author="Lester, Victoria A JAG:EX" w:date="2016-10-07T12:03:00Z">
        <w:r w:rsidR="00762823" w:rsidDel="00C05363">
          <w:rPr>
            <w:rFonts w:ascii="Helv" w:hAnsi="Helv"/>
          </w:rPr>
          <w:delText>p</w:delText>
        </w:r>
      </w:del>
      <w:r w:rsidR="00762823">
        <w:rPr>
          <w:rFonts w:ascii="Helv" w:hAnsi="Helv"/>
        </w:rPr>
        <w:t>roposal</w:t>
      </w:r>
      <w:del w:id="206" w:author="Lester, Victoria A JAG:EX" w:date="2016-10-07T14:46:00Z">
        <w:r w:rsidR="00762823" w:rsidDel="007F5295">
          <w:rPr>
            <w:rFonts w:ascii="Helv" w:hAnsi="Helv"/>
          </w:rPr>
          <w:delText xml:space="preserve"> submissions</w:delText>
        </w:r>
      </w:del>
      <w:ins w:id="207" w:author="Lester, Victoria A JAG:EX" w:date="2016-10-07T14:46:00Z">
        <w:r>
          <w:rPr>
            <w:rFonts w:ascii="Helv" w:hAnsi="Helv"/>
          </w:rPr>
          <w:t>s</w:t>
        </w:r>
      </w:ins>
      <w:r w:rsidR="00762823">
        <w:rPr>
          <w:rFonts w:ascii="Helv" w:hAnsi="Helv"/>
        </w:rPr>
        <w:t>, including any notice of amendment or withdrawal referred to in section 11, the subject line of the email and any attachment should be clearly marked with the name of the Developer, and the name of the Opportunity.</w:t>
      </w:r>
      <w:r w:rsidR="00762823" w:rsidRPr="00762823">
        <w:rPr>
          <w:rFonts w:ascii="Helv" w:hAnsi="Helv"/>
        </w:rPr>
        <w:t xml:space="preserve"> </w:t>
      </w:r>
      <w:commentRangeEnd w:id="202"/>
      <w:r w:rsidR="002B60EC">
        <w:rPr>
          <w:rStyle w:val="CommentReference"/>
        </w:rPr>
        <w:commentReference w:id="202"/>
      </w:r>
    </w:p>
    <w:p w:rsidR="00762823" w:rsidRPr="008C37DF" w:rsidRDefault="00762823" w:rsidP="008C37DF">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ins w:id="208" w:author="Lester, Victoria A JAG:EX" w:date="2016-10-07T14:45:00Z"/>
          <w:rFonts w:ascii="Helv" w:hAnsi="Helv"/>
        </w:rPr>
      </w:pPr>
      <w:r>
        <w:rPr>
          <w:rFonts w:ascii="Helv" w:hAnsi="Helv"/>
        </w:rPr>
        <w:t xml:space="preserve">Developers should submit email proposal submissions in a single email and avoid sending multiple email submissions for the same </w:t>
      </w:r>
      <w:del w:id="209" w:author="Lester, Victoria A JAG:EX" w:date="2016-10-07T12:02:00Z">
        <w:r w:rsidDel="00C05363">
          <w:rPr>
            <w:rFonts w:ascii="Helv" w:hAnsi="Helv"/>
          </w:rPr>
          <w:delText>o</w:delText>
        </w:r>
      </w:del>
      <w:ins w:id="210" w:author="Lester, Victoria A JAG:EX" w:date="2016-10-07T12:02:00Z">
        <w:r w:rsidR="00C05363">
          <w:rPr>
            <w:rFonts w:ascii="Helv" w:hAnsi="Helv"/>
          </w:rPr>
          <w:t>O</w:t>
        </w:r>
      </w:ins>
      <w:r>
        <w:rPr>
          <w:rFonts w:ascii="Helv" w:hAnsi="Helv"/>
        </w:rPr>
        <w:t xml:space="preserve">pportunity.  If the file size of an electronic submission exceeds the applicable maximum size, the Developer may send multiple emails to reduce attachment file size to be within the maximum applicable size.  Where the Developer sends multiple emails, the Developer will </w:t>
      </w:r>
      <w:r w:rsidR="002B60EC">
        <w:rPr>
          <w:rFonts w:ascii="Helv" w:hAnsi="Helv"/>
        </w:rPr>
        <w:t xml:space="preserve">identify the order and number of emails making up the email </w:t>
      </w:r>
      <w:del w:id="211" w:author="Lester, Victoria A JAG:EX" w:date="2016-10-07T12:03:00Z">
        <w:r w:rsidR="002B60EC" w:rsidDel="00C05363">
          <w:rPr>
            <w:rFonts w:ascii="Helv" w:hAnsi="Helv"/>
          </w:rPr>
          <w:delText>p</w:delText>
        </w:r>
      </w:del>
      <w:ins w:id="212" w:author="Lester, Victoria A JAG:EX" w:date="2016-10-07T12:03:00Z">
        <w:r w:rsidR="00C05363">
          <w:rPr>
            <w:rFonts w:ascii="Helv" w:hAnsi="Helv"/>
          </w:rPr>
          <w:t>P</w:t>
        </w:r>
      </w:ins>
      <w:r w:rsidR="002B60EC">
        <w:rPr>
          <w:rFonts w:ascii="Helv" w:hAnsi="Helv"/>
        </w:rPr>
        <w:t>roposal submission (e.g. “email 1 of 3, email 2 of 3…”).</w:t>
      </w:r>
    </w:p>
    <w:p w:rsidR="007F5295" w:rsidRPr="007F5295" w:rsidRDefault="007F5295">
      <w:pPr>
        <w:pStyle w:val="ListParagraph"/>
        <w:rPr>
          <w:ins w:id="213" w:author="Lester, Victoria A JAG:EX" w:date="2016-10-07T14:45:00Z"/>
          <w:rFonts w:ascii="Helv" w:hAnsi="Helv"/>
          <w:rPrChange w:id="214" w:author="Lester, Victoria A JAG:EX" w:date="2016-10-07T14:45:00Z">
            <w:rPr>
              <w:ins w:id="215" w:author="Lester, Victoria A JAG:EX" w:date="2016-10-07T14:45:00Z"/>
            </w:rPr>
          </w:rPrChange>
        </w:rPr>
        <w:pPrChange w:id="216" w:author="Lester, Victoria A JAG:EX" w:date="2016-10-07T14:45:00Z">
          <w:pPr>
            <w:pStyle w:val="ListParagraph"/>
            <w:numPr>
              <w:numId w:val="5"/>
            </w:numPr>
            <w:spacing w:line="240" w:lineRule="auto"/>
            <w:ind w:left="0" w:hanging="360"/>
            <w:contextualSpacing w:val="0"/>
          </w:pPr>
        </w:pPrChange>
      </w:pPr>
    </w:p>
    <w:p w:rsidR="007F5295" w:rsidRDefault="007F5295" w:rsidP="008C37DF">
      <w:pPr>
        <w:pStyle w:val="ListParagraph"/>
        <w:numPr>
          <w:ilvl w:val="0"/>
          <w:numId w:val="5"/>
        </w:numPr>
        <w:spacing w:line="240" w:lineRule="auto"/>
        <w:ind w:left="0" w:firstLine="0"/>
        <w:contextualSpacing w:val="0"/>
        <w:rPr>
          <w:rFonts w:ascii="Helv" w:hAnsi="Helv"/>
        </w:rPr>
      </w:pPr>
      <w:ins w:id="217" w:author="Lester, Victoria A JAG:EX" w:date="2016-10-07T14:45:00Z">
        <w:r>
          <w:rPr>
            <w:rFonts w:ascii="Helv" w:hAnsi="Helv"/>
          </w:rPr>
          <w:t>For email proposal submissions sent through multiple emails, the Issuer reserves the right to seek clarification or reject the Proposal if the Issuer is unable to determine what documents constitute the complete Proposal.</w:t>
        </w:r>
      </w:ins>
    </w:p>
    <w:p w:rsidR="00AE3808" w:rsidRPr="00AE3808" w:rsidRDefault="00AE3808" w:rsidP="00AE3808">
      <w:pPr>
        <w:pStyle w:val="ListParagraph"/>
        <w:rPr>
          <w:rFonts w:ascii="Helv" w:hAnsi="Helv"/>
        </w:rPr>
      </w:pPr>
    </w:p>
    <w:p w:rsidR="002947E4" w:rsidRDefault="002947E4" w:rsidP="00212DEF">
      <w:pPr>
        <w:pStyle w:val="ListParagraph"/>
        <w:numPr>
          <w:ilvl w:val="0"/>
          <w:numId w:val="5"/>
        </w:numPr>
        <w:spacing w:line="240" w:lineRule="auto"/>
        <w:ind w:left="0" w:firstLine="0"/>
        <w:contextualSpacing w:val="0"/>
        <w:rPr>
          <w:rFonts w:ascii="Helv" w:hAnsi="Helv"/>
        </w:rPr>
      </w:pPr>
      <w:r>
        <w:rPr>
          <w:rFonts w:ascii="Helv" w:hAnsi="Helv"/>
        </w:rPr>
        <w:t>Developers must ensure that Proposals, including any attachments, are not compressed, do not contain a virus or malware, are not corrupted, and must be able to be opened.  The Issuer may reject Proposals that are compressed, cannot be opened, or that contain viruses, malware or corrupted attachments.</w:t>
      </w:r>
    </w:p>
    <w:p w:rsidR="001E79AD" w:rsidRPr="00A6012B" w:rsidRDefault="001E79AD" w:rsidP="00A6012B">
      <w:pPr>
        <w:pStyle w:val="ListParagraph"/>
        <w:rPr>
          <w:rFonts w:ascii="Helv" w:hAnsi="Helv"/>
        </w:rPr>
      </w:pPr>
    </w:p>
    <w:p w:rsidR="001E79AD" w:rsidRPr="00212DEF"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1E79AD">
        <w:rPr>
          <w:rFonts w:ascii="Helv" w:hAnsi="Helv"/>
        </w:rPr>
        <w:t xml:space="preserve">s are solely responsible for ensuring that its complete email Proposal submission and all attachments are received before the end of the Proposal Period and bear all risk associated with delivering its Proposal by electronic submission.  If the Issuer’s electronic mail system rejects an email Proposal submission for any reason, and the </w:t>
      </w:r>
      <w:r>
        <w:rPr>
          <w:rFonts w:ascii="Helv" w:hAnsi="Helv"/>
        </w:rPr>
        <w:t>Developer</w:t>
      </w:r>
      <w:r w:rsidR="001E79AD">
        <w:rPr>
          <w:rFonts w:ascii="Helv" w:hAnsi="Helv"/>
        </w:rPr>
        <w:t xml:space="preserve"> does not resubmit its Proposal before the end of the Proposal Period, the </w:t>
      </w:r>
      <w:r>
        <w:rPr>
          <w:rFonts w:ascii="Helv" w:hAnsi="Helv"/>
        </w:rPr>
        <w:t>Developer</w:t>
      </w:r>
      <w:r w:rsidR="001E79AD">
        <w:rPr>
          <w:rFonts w:ascii="Helv" w:hAnsi="Helv"/>
        </w:rPr>
        <w:t xml:space="preserve"> will not be permitted to submit its proposal after the end the Proposal Period. </w:t>
      </w:r>
    </w:p>
    <w:p w:rsidR="006F7969" w:rsidRDefault="006F7969" w:rsidP="00212DEF">
      <w:pPr>
        <w:pStyle w:val="ListParagraph"/>
        <w:spacing w:line="240" w:lineRule="auto"/>
        <w:ind w:left="0"/>
        <w:contextualSpacing w:val="0"/>
        <w:rPr>
          <w:rFonts w:ascii="Helv" w:hAnsi="Helv"/>
        </w:rPr>
      </w:pPr>
    </w:p>
    <w:p w:rsidR="00057469"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DA1855">
        <w:rPr>
          <w:rFonts w:ascii="Helv" w:hAnsi="Helv"/>
        </w:rPr>
        <w:t>s may amend or withdraw their Proposal by way of an email to the Opportunity Contact and b</w:t>
      </w:r>
      <w:r w:rsidR="006F7969" w:rsidRPr="00212DEF">
        <w:rPr>
          <w:rFonts w:ascii="Helv" w:hAnsi="Helv"/>
        </w:rPr>
        <w:t>y submitting a</w:t>
      </w:r>
      <w:r w:rsidR="000F4C6F">
        <w:rPr>
          <w:rFonts w:ascii="Helv" w:hAnsi="Helv"/>
        </w:rPr>
        <w:t xml:space="preserve"> </w:t>
      </w:r>
      <w:r w:rsidR="006F7969" w:rsidRPr="00212DEF">
        <w:rPr>
          <w:rFonts w:ascii="Helv" w:hAnsi="Helv"/>
        </w:rPr>
        <w:t>notice</w:t>
      </w:r>
      <w:r w:rsidR="006F7969">
        <w:rPr>
          <w:rFonts w:ascii="Helv" w:hAnsi="Helv"/>
        </w:rPr>
        <w:t xml:space="preserve"> in the comments section associated with the Opportunity</w:t>
      </w:r>
      <w:r w:rsidR="00DA1855">
        <w:rPr>
          <w:rFonts w:ascii="Helv" w:hAnsi="Helv"/>
        </w:rPr>
        <w:t xml:space="preserve">. </w:t>
      </w:r>
      <w:r w:rsidR="006F7969" w:rsidRPr="00212DEF">
        <w:rPr>
          <w:rFonts w:ascii="Helv" w:hAnsi="Helv"/>
        </w:rPr>
        <w:t xml:space="preserve">At </w:t>
      </w:r>
      <w:r w:rsidR="006F7969">
        <w:rPr>
          <w:rFonts w:ascii="Helv" w:hAnsi="Helv"/>
        </w:rPr>
        <w:t>the end of the Proposal Period</w:t>
      </w:r>
      <w:r w:rsidR="006F7969" w:rsidRPr="00212DEF">
        <w:rPr>
          <w:rFonts w:ascii="Helv" w:hAnsi="Helv"/>
        </w:rPr>
        <w:t xml:space="preserve">, all </w:t>
      </w:r>
      <w:r w:rsidR="006F7969">
        <w:rPr>
          <w:rFonts w:ascii="Helv" w:hAnsi="Helv"/>
        </w:rPr>
        <w:t>P</w:t>
      </w:r>
      <w:r w:rsidR="006F7969" w:rsidRPr="00212DEF">
        <w:rPr>
          <w:rFonts w:ascii="Helv" w:hAnsi="Helv"/>
        </w:rPr>
        <w:t xml:space="preserve">roposals become irrevocable. </w:t>
      </w:r>
      <w:ins w:id="218" w:author="Lester, Victoria A JAG:EX" w:date="2016-10-07T12:03:00Z">
        <w:r w:rsidR="00C05363">
          <w:rPr>
            <w:rFonts w:ascii="Helv" w:hAnsi="Helv"/>
          </w:rPr>
          <w:t xml:space="preserve"> </w:t>
        </w:r>
      </w:ins>
      <w:r w:rsidR="006F7969">
        <w:rPr>
          <w:rFonts w:ascii="Helv" w:hAnsi="Helv"/>
        </w:rPr>
        <w:t xml:space="preserve">A </w:t>
      </w:r>
      <w:r>
        <w:rPr>
          <w:rFonts w:ascii="Helv" w:hAnsi="Helv"/>
        </w:rPr>
        <w:t>Developer</w:t>
      </w:r>
      <w:r w:rsidR="006F7969" w:rsidRPr="00212DEF">
        <w:rPr>
          <w:rFonts w:ascii="Helv" w:hAnsi="Helv"/>
        </w:rPr>
        <w:t xml:space="preserve"> will not change any part of its proposal after </w:t>
      </w:r>
      <w:r w:rsidR="00AE1BAF">
        <w:rPr>
          <w:rFonts w:ascii="Helv" w:hAnsi="Helv"/>
        </w:rPr>
        <w:t>the end of the Proposal Period</w:t>
      </w:r>
      <w:r w:rsidR="00AE1BAF" w:rsidRPr="00212DEF">
        <w:rPr>
          <w:rFonts w:ascii="Helv" w:hAnsi="Helv"/>
        </w:rPr>
        <w:t xml:space="preserve"> </w:t>
      </w:r>
      <w:r w:rsidR="006F7969" w:rsidRPr="00212DEF">
        <w:rPr>
          <w:rFonts w:ascii="Helv" w:hAnsi="Helv"/>
        </w:rPr>
        <w:t xml:space="preserve">unless requested by the </w:t>
      </w:r>
      <w:r w:rsidR="006F7969">
        <w:rPr>
          <w:rFonts w:ascii="Helv" w:hAnsi="Helv"/>
        </w:rPr>
        <w:t>Issuer</w:t>
      </w:r>
      <w:r w:rsidR="006F7969" w:rsidRPr="00212DEF">
        <w:rPr>
          <w:rFonts w:ascii="Helv" w:hAnsi="Helv"/>
        </w:rPr>
        <w:t xml:space="preserve"> for purposes of clarification.</w:t>
      </w:r>
    </w:p>
    <w:p w:rsidR="00A155A8" w:rsidRPr="008C37DF" w:rsidRDefault="00A155A8" w:rsidP="008C37D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Developers are strongly advised to contact the Opportunity Contact immediately to arrange for an alternative submission method</w:t>
      </w:r>
      <w:ins w:id="219" w:author="Lester, Victoria A JAG:EX" w:date="2016-10-06T09:53:00Z">
        <w:r w:rsidR="00F20C87">
          <w:rPr>
            <w:rFonts w:ascii="Helv" w:hAnsi="Helv"/>
          </w:rPr>
          <w:t xml:space="preserve"> in accordance with section 14</w:t>
        </w:r>
      </w:ins>
      <w:ins w:id="220" w:author="Lester, Victoria A JAG:EX" w:date="2016-10-07T12:04:00Z">
        <w:r w:rsidR="00C05363">
          <w:rPr>
            <w:rFonts w:ascii="Helv" w:hAnsi="Helv"/>
          </w:rPr>
          <w:t xml:space="preserve"> of these Process Terms</w:t>
        </w:r>
      </w:ins>
      <w:r>
        <w:rPr>
          <w:rFonts w:ascii="Helv" w:hAnsi="Helv"/>
        </w:rPr>
        <w:t xml:space="preserve"> if:</w:t>
      </w:r>
    </w:p>
    <w:p w:rsidR="00A155A8" w:rsidRPr="008C37DF" w:rsidRDefault="00A155A8" w:rsidP="008C37DF">
      <w:pPr>
        <w:pStyle w:val="ListParagraph"/>
        <w:rPr>
          <w:rFonts w:ascii="Helv" w:hAnsi="Helv"/>
        </w:rPr>
      </w:pPr>
    </w:p>
    <w:p w:rsidR="00A155A8" w:rsidRDefault="00A155A8" w:rsidP="008C37DF">
      <w:pPr>
        <w:pStyle w:val="ListParagraph"/>
        <w:numPr>
          <w:ilvl w:val="0"/>
          <w:numId w:val="39"/>
        </w:numPr>
        <w:spacing w:line="240" w:lineRule="auto"/>
        <w:contextualSpacing w:val="0"/>
        <w:rPr>
          <w:rFonts w:ascii="Helv" w:hAnsi="Helv"/>
        </w:rPr>
      </w:pPr>
      <w:r>
        <w:rPr>
          <w:rFonts w:ascii="Helv" w:hAnsi="Helv"/>
        </w:rPr>
        <w:t>the Developer’s email proposal submission is rejected by the Issuer’s electronic mail system; or</w:t>
      </w:r>
    </w:p>
    <w:p w:rsidR="00A155A8" w:rsidRDefault="00A155A8" w:rsidP="008C37DF">
      <w:pPr>
        <w:pStyle w:val="ListParagraph"/>
        <w:numPr>
          <w:ilvl w:val="0"/>
          <w:numId w:val="39"/>
        </w:numPr>
        <w:spacing w:line="240" w:lineRule="auto"/>
        <w:contextualSpacing w:val="0"/>
        <w:rPr>
          <w:rFonts w:ascii="Helv" w:hAnsi="Helv"/>
        </w:rPr>
      </w:pPr>
      <w:commentRangeStart w:id="221"/>
      <w:proofErr w:type="gramStart"/>
      <w:r>
        <w:rPr>
          <w:rFonts w:ascii="Helv" w:hAnsi="Helv"/>
        </w:rPr>
        <w:t>the</w:t>
      </w:r>
      <w:proofErr w:type="gramEnd"/>
      <w:r>
        <w:rPr>
          <w:rFonts w:ascii="Helv" w:hAnsi="Helv"/>
        </w:rPr>
        <w:t xml:space="preserve"> Developer does not receive an automated response email from the Issuer confirming receipt of the email within a half hour of the time the email proposal submission was sent by the Developer.</w:t>
      </w:r>
      <w:commentRangeEnd w:id="221"/>
      <w:r w:rsidR="00F20C87">
        <w:rPr>
          <w:rStyle w:val="CommentReference"/>
        </w:rPr>
        <w:commentReference w:id="221"/>
      </w:r>
    </w:p>
    <w:p w:rsidR="006F7969" w:rsidRPr="00212DEF" w:rsidRDefault="006F7969" w:rsidP="00212DE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 xml:space="preserve">An alternate submission method may be made available, at the Issuer’s discretion, </w:t>
      </w:r>
      <w:commentRangeStart w:id="222"/>
      <w:commentRangeStart w:id="223"/>
      <w:r>
        <w:rPr>
          <w:rFonts w:ascii="Helv" w:hAnsi="Helv"/>
        </w:rPr>
        <w:t>commencing</w:t>
      </w:r>
      <w:commentRangeEnd w:id="222"/>
      <w:r w:rsidR="00AE1334">
        <w:rPr>
          <w:rStyle w:val="CommentReference"/>
        </w:rPr>
        <w:commentReference w:id="222"/>
      </w:r>
      <w:r>
        <w:rPr>
          <w:rFonts w:ascii="Helv" w:hAnsi="Helv"/>
        </w:rPr>
        <w:t xml:space="preserve"> one half hour </w:t>
      </w:r>
      <w:commentRangeEnd w:id="223"/>
      <w:r w:rsidR="00AE1334">
        <w:rPr>
          <w:rStyle w:val="CommentReference"/>
        </w:rPr>
        <w:commentReference w:id="223"/>
      </w:r>
      <w:r>
        <w:rPr>
          <w:rFonts w:ascii="Helv" w:hAnsi="Helv"/>
        </w:rPr>
        <w:t>before the end of the Proposal Period, and it is the Developer’s sole responsibility for ensuring that a complete proposal (and all attachments) submitted using an approved alternate submission method is received by the Issuer before the end of the Proposal Period.   The Issuer makes no guarantee that an alternative submission method will be available or that the method available will ensure that a Developer’s proposal is received before the end of the Proposal Period.</w:t>
      </w:r>
    </w:p>
    <w:p w:rsidR="00A155A8" w:rsidRDefault="00A155A8" w:rsidP="008C37DF">
      <w:pPr>
        <w:pStyle w:val="ListParagraph"/>
        <w:spacing w:line="240" w:lineRule="auto"/>
        <w:ind w:left="0"/>
        <w:contextualSpacing w:val="0"/>
        <w:rPr>
          <w:rFonts w:ascii="Helv" w:hAnsi="Helv"/>
        </w:rPr>
      </w:pPr>
    </w:p>
    <w:p w:rsidR="008C7F9D" w:rsidRDefault="00DB5F57" w:rsidP="00212DEF">
      <w:pPr>
        <w:pStyle w:val="ListParagraph"/>
        <w:numPr>
          <w:ilvl w:val="0"/>
          <w:numId w:val="5"/>
        </w:numPr>
        <w:spacing w:line="240" w:lineRule="auto"/>
        <w:ind w:left="0" w:firstLine="0"/>
        <w:contextualSpacing w:val="0"/>
        <w:rPr>
          <w:rFonts w:ascii="Helv" w:hAnsi="Helv"/>
        </w:rPr>
      </w:pPr>
      <w:r w:rsidRPr="00BE631F">
        <w:rPr>
          <w:rFonts w:ascii="Helv" w:hAnsi="Helv"/>
        </w:rPr>
        <w:t>Proposals will be marked with their receipt time</w:t>
      </w:r>
      <w:r w:rsidR="00021E17" w:rsidRPr="00BE631F">
        <w:rPr>
          <w:rFonts w:ascii="Helv" w:hAnsi="Helv"/>
        </w:rPr>
        <w:t xml:space="preserve"> according to the</w:t>
      </w:r>
      <w:r w:rsidR="004B29B0" w:rsidRPr="00BE631F">
        <w:rPr>
          <w:rFonts w:ascii="Helv" w:hAnsi="Helv"/>
        </w:rPr>
        <w:t>ir</w:t>
      </w:r>
      <w:r w:rsidR="00021E17" w:rsidRPr="00BE631F">
        <w:rPr>
          <w:rFonts w:ascii="Helv" w:hAnsi="Helv"/>
        </w:rPr>
        <w:t xml:space="preserve"> </w:t>
      </w:r>
      <w:r w:rsidR="004B29B0" w:rsidRPr="00BE631F">
        <w:rPr>
          <w:rFonts w:ascii="Helv" w:hAnsi="Helv"/>
        </w:rPr>
        <w:t>email ti</w:t>
      </w:r>
      <w:r w:rsidR="00021E17" w:rsidRPr="00BE631F">
        <w:rPr>
          <w:rFonts w:ascii="Helv" w:hAnsi="Helv"/>
        </w:rPr>
        <w:t>me stamp</w:t>
      </w:r>
      <w:r w:rsidR="00752CBD">
        <w:rPr>
          <w:rFonts w:ascii="Helv" w:hAnsi="Helv"/>
        </w:rPr>
        <w:t xml:space="preserve"> on the Opportunity Contact email</w:t>
      </w:r>
      <w:r w:rsidR="008C7F9D">
        <w:rPr>
          <w:rFonts w:ascii="Helv" w:hAnsi="Helv"/>
        </w:rPr>
        <w:t xml:space="preserve">.  </w:t>
      </w:r>
      <w:ins w:id="224" w:author="Lester, Victoria A JAG:EX" w:date="2016-10-07T14:49:00Z">
        <w:r w:rsidR="007F5295">
          <w:rPr>
            <w:rFonts w:ascii="Helv" w:hAnsi="Helv"/>
          </w:rPr>
          <w:t xml:space="preserve">Only complete Proposals received and marked before the end of the Proposal Period will be considered to have been received on time. </w:t>
        </w:r>
      </w:ins>
      <w:r w:rsidR="008C7F9D">
        <w:rPr>
          <w:rFonts w:ascii="Helv" w:hAnsi="Helv"/>
        </w:rPr>
        <w:t xml:space="preserve">In the </w:t>
      </w:r>
      <w:del w:id="225" w:author="Lester, Victoria A JAG:EX" w:date="2016-10-07T14:49:00Z">
        <w:r w:rsidR="008C7F9D" w:rsidDel="00D04774">
          <w:rPr>
            <w:rFonts w:ascii="Helv" w:hAnsi="Helv"/>
          </w:rPr>
          <w:delText>event of any discrepancy between the email time stamp on the D</w:delText>
        </w:r>
      </w:del>
      <w:del w:id="226" w:author="Lester, Victoria A JAG:EX" w:date="2016-10-07T14:50:00Z">
        <w:r w:rsidR="008C7F9D" w:rsidDel="00D04774">
          <w:rPr>
            <w:rFonts w:ascii="Helv" w:hAnsi="Helv"/>
          </w:rPr>
          <w:delText>eveloper’s email and th</w:delText>
        </w:r>
      </w:del>
      <w:ins w:id="227" w:author="Lester, Victoria A JAG:EX" w:date="2016-10-07T14:50:00Z">
        <w:r w:rsidR="00D04774">
          <w:rPr>
            <w:rFonts w:ascii="Helv" w:hAnsi="Helv"/>
          </w:rPr>
          <w:t>case of a dispute, the Proposal receipt time as recorded on the</w:t>
        </w:r>
      </w:ins>
      <w:del w:id="228" w:author="Lester, Victoria A JAG:EX" w:date="2016-10-07T14:50:00Z">
        <w:r w:rsidR="008C7F9D" w:rsidDel="00D04774">
          <w:rPr>
            <w:rFonts w:ascii="Helv" w:hAnsi="Helv"/>
          </w:rPr>
          <w:delText>e</w:delText>
        </w:r>
      </w:del>
      <w:r w:rsidR="008C7F9D">
        <w:rPr>
          <w:rFonts w:ascii="Helv" w:hAnsi="Helv"/>
        </w:rPr>
        <w:t xml:space="preserve"> Opportunity Contact email</w:t>
      </w:r>
      <w:del w:id="229" w:author="Lester, Victoria A JAG:EX" w:date="2016-10-07T14:50:00Z">
        <w:r w:rsidR="008C7F9D" w:rsidDel="00D04774">
          <w:rPr>
            <w:rFonts w:ascii="Helv" w:hAnsi="Helv"/>
          </w:rPr>
          <w:delText>, the Opportunity Contact email time stamp will govern</w:delText>
        </w:r>
      </w:del>
      <w:ins w:id="230" w:author="Lester, Victoria A JAG:EX" w:date="2016-10-07T14:50:00Z">
        <w:r w:rsidR="00D04774">
          <w:rPr>
            <w:rFonts w:ascii="Helv" w:hAnsi="Helv"/>
          </w:rPr>
          <w:t xml:space="preserve"> will prevail, whether accurate or not.</w:t>
        </w:r>
      </w:ins>
      <w:del w:id="231" w:author="Lester, Victoria A JAG:EX" w:date="2016-10-07T14:50:00Z">
        <w:r w:rsidR="008C7F9D" w:rsidDel="00D04774">
          <w:rPr>
            <w:rFonts w:ascii="Helv" w:hAnsi="Helv"/>
          </w:rPr>
          <w:delText>.</w:delText>
        </w:r>
      </w:del>
    </w:p>
    <w:p w:rsidR="008C7F9D" w:rsidRDefault="008C7F9D" w:rsidP="00A023AE">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rFonts w:ascii="Helv" w:hAnsi="Helv"/>
        </w:rPr>
      </w:pPr>
      <w:commentRangeStart w:id="232"/>
      <w:r w:rsidRPr="00762823">
        <w:rPr>
          <w:rFonts w:ascii="Helv" w:hAnsi="Helv"/>
        </w:rPr>
        <w:t>All Proposals and other records submitted to the Issuer in relation to an Opportunity become the property of the Issuer, and subject to the provisions of the Freedom of Information and Protection of Privacy Act</w:t>
      </w:r>
      <w:ins w:id="233" w:author="Lester, Victoria A JAG:EX" w:date="2016-10-07T12:05:00Z">
        <w:r w:rsidR="00C05363">
          <w:rPr>
            <w:rFonts w:ascii="Helv" w:hAnsi="Helv"/>
          </w:rPr>
          <w:t xml:space="preserve"> (British Columbia)</w:t>
        </w:r>
      </w:ins>
      <w:r w:rsidRPr="00762823">
        <w:rPr>
          <w:rFonts w:ascii="Helv" w:hAnsi="Helv"/>
        </w:rPr>
        <w:t>, if applicable to the Issuer.</w:t>
      </w:r>
      <w:commentRangeEnd w:id="232"/>
      <w:r>
        <w:rPr>
          <w:rStyle w:val="CommentReference"/>
        </w:rPr>
        <w:commentReference w:id="232"/>
      </w:r>
    </w:p>
    <w:p w:rsidR="00762823" w:rsidRPr="00A023AE" w:rsidRDefault="00762823" w:rsidP="00A023AE">
      <w:pPr>
        <w:pStyle w:val="ListParagraph"/>
        <w:rPr>
          <w:rFonts w:ascii="Helv" w:hAnsi="Helv"/>
        </w:rPr>
      </w:pPr>
    </w:p>
    <w:p w:rsidR="00C60B18" w:rsidRDefault="008C7F9D" w:rsidP="00212DEF">
      <w:pPr>
        <w:pStyle w:val="ListParagraph"/>
        <w:numPr>
          <w:ilvl w:val="0"/>
          <w:numId w:val="5"/>
        </w:numPr>
        <w:spacing w:line="240" w:lineRule="auto"/>
        <w:ind w:left="0" w:firstLine="0"/>
        <w:contextualSpacing w:val="0"/>
        <w:rPr>
          <w:rFonts w:ascii="Helv" w:hAnsi="Helv"/>
        </w:rPr>
      </w:pPr>
      <w:r>
        <w:rPr>
          <w:rFonts w:ascii="Helv" w:hAnsi="Helv"/>
        </w:rPr>
        <w:t>The following Proposals (including any amendments) will not be eligible for consideration:</w:t>
      </w:r>
    </w:p>
    <w:p w:rsidR="00C60B18" w:rsidRPr="00A023AE" w:rsidRDefault="00C60B18" w:rsidP="00A023AE">
      <w:pPr>
        <w:pStyle w:val="ListParagraph"/>
        <w:rPr>
          <w:rFonts w:ascii="Helv" w:hAnsi="Helv"/>
        </w:rPr>
      </w:pPr>
    </w:p>
    <w:p w:rsidR="008C7F9D" w:rsidRPr="00A023AE" w:rsidRDefault="008C7F9D" w:rsidP="00A023AE">
      <w:pPr>
        <w:tabs>
          <w:tab w:val="left" w:pos="1134"/>
        </w:tabs>
        <w:spacing w:line="240" w:lineRule="auto"/>
        <w:ind w:firstLine="709"/>
        <w:rPr>
          <w:rFonts w:ascii="Helv" w:hAnsi="Helv"/>
        </w:rPr>
      </w:pPr>
      <w:r>
        <w:rPr>
          <w:rFonts w:ascii="Helv" w:hAnsi="Helv" w:cs="Arial"/>
        </w:rPr>
        <w:t>a)</w:t>
      </w:r>
      <w:r>
        <w:rPr>
          <w:rFonts w:ascii="Helv" w:hAnsi="Helv" w:cs="Arial"/>
        </w:rPr>
        <w:tab/>
      </w:r>
      <w:r w:rsidRPr="00A023AE">
        <w:rPr>
          <w:rFonts w:ascii="Helv" w:hAnsi="Helv" w:cs="Arial"/>
        </w:rPr>
        <w:t xml:space="preserve">Proposals received after the </w:t>
      </w:r>
      <w:r w:rsidR="00DB5F57" w:rsidRPr="00A023AE">
        <w:rPr>
          <w:rFonts w:ascii="Helv" w:hAnsi="Helv" w:cs="Arial"/>
        </w:rPr>
        <w:t>end of the Proposal Period</w:t>
      </w:r>
      <w:r w:rsidRPr="00A023AE">
        <w:rPr>
          <w:rFonts w:ascii="Helv" w:hAnsi="Helv" w:cs="Arial"/>
        </w:rPr>
        <w:t>; and</w:t>
      </w:r>
    </w:p>
    <w:p w:rsidR="00DB5F57" w:rsidRPr="00A023AE" w:rsidRDefault="008C7F9D" w:rsidP="00A023AE">
      <w:pPr>
        <w:tabs>
          <w:tab w:val="left" w:pos="1134"/>
        </w:tabs>
        <w:spacing w:line="240" w:lineRule="auto"/>
        <w:ind w:left="1134" w:hanging="425"/>
        <w:rPr>
          <w:rFonts w:ascii="Helv" w:hAnsi="Helv" w:cs="Arial"/>
        </w:rPr>
      </w:pPr>
      <w:r>
        <w:rPr>
          <w:rFonts w:ascii="Helv" w:hAnsi="Helv" w:cs="Arial"/>
        </w:rPr>
        <w:t>b)</w:t>
      </w:r>
      <w:r>
        <w:rPr>
          <w:rFonts w:ascii="Helv" w:hAnsi="Helv" w:cs="Arial"/>
        </w:rPr>
        <w:tab/>
        <w:t xml:space="preserve">Proposals </w:t>
      </w:r>
      <w:r w:rsidRPr="008C7F9D">
        <w:rPr>
          <w:rFonts w:ascii="Helv" w:hAnsi="Helv" w:cs="Arial"/>
        </w:rPr>
        <w:t>for which a corresponding comment has not been made in the comments section associated with the Opportunity</w:t>
      </w:r>
      <w:r>
        <w:rPr>
          <w:rFonts w:ascii="Helv" w:hAnsi="Helv" w:cs="Arial"/>
        </w:rPr>
        <w:t xml:space="preserve"> before the end of the Proposal Period</w:t>
      </w:r>
      <w:r w:rsidR="00DB5F57" w:rsidRPr="00A023AE">
        <w:rPr>
          <w:rFonts w:ascii="Helv" w:hAnsi="Helv" w:cs="Arial"/>
        </w:rPr>
        <w:t>.</w:t>
      </w:r>
    </w:p>
    <w:p w:rsidR="00C55A74" w:rsidRDefault="00C55A74" w:rsidP="00212DEF">
      <w:pPr>
        <w:pStyle w:val="ListParagraph"/>
        <w:spacing w:line="240" w:lineRule="auto"/>
        <w:ind w:left="0"/>
        <w:contextualSpacing w:val="0"/>
        <w:rPr>
          <w:rFonts w:ascii="Helv" w:hAnsi="Helv"/>
        </w:rPr>
      </w:pPr>
    </w:p>
    <w:p w:rsidR="008B1999" w:rsidRDefault="00A023AE" w:rsidP="00212DEF">
      <w:pPr>
        <w:pStyle w:val="ListParagraph"/>
        <w:numPr>
          <w:ilvl w:val="0"/>
          <w:numId w:val="5"/>
        </w:numPr>
        <w:spacing w:line="240" w:lineRule="auto"/>
        <w:ind w:left="0" w:firstLine="0"/>
        <w:contextualSpacing w:val="0"/>
        <w:rPr>
          <w:rFonts w:ascii="Helv" w:hAnsi="Helv"/>
        </w:rPr>
      </w:pPr>
      <w:r>
        <w:rPr>
          <w:rFonts w:ascii="Helv" w:hAnsi="Helv"/>
        </w:rPr>
        <w:t xml:space="preserve">Eligible </w:t>
      </w:r>
      <w:r w:rsidR="00BE631F">
        <w:rPr>
          <w:rFonts w:ascii="Helv" w:hAnsi="Helv"/>
        </w:rPr>
        <w:t xml:space="preserve">Proposals will be assessed in accordance with the </w:t>
      </w:r>
      <w:r>
        <w:rPr>
          <w:rFonts w:ascii="Helv" w:hAnsi="Helv"/>
        </w:rPr>
        <w:t>E</w:t>
      </w:r>
      <w:r w:rsidR="00BE631F">
        <w:rPr>
          <w:rFonts w:ascii="Helv" w:hAnsi="Helv"/>
        </w:rPr>
        <w:t xml:space="preserve">valuation </w:t>
      </w:r>
      <w:r>
        <w:rPr>
          <w:rFonts w:ascii="Helv" w:hAnsi="Helv"/>
        </w:rPr>
        <w:t>C</w:t>
      </w:r>
      <w:r w:rsidR="00BE631F">
        <w:rPr>
          <w:rFonts w:ascii="Helv" w:hAnsi="Helv"/>
        </w:rPr>
        <w:t xml:space="preserve">riteria.  </w:t>
      </w:r>
      <w:r w:rsidR="00C55A74">
        <w:rPr>
          <w:rFonts w:ascii="Helv" w:hAnsi="Helv"/>
        </w:rPr>
        <w:t>The Issuer</w:t>
      </w:r>
      <w:r w:rsidR="00C55A74" w:rsidRPr="00C55A74">
        <w:rPr>
          <w:rFonts w:ascii="Helv" w:hAnsi="Helv"/>
        </w:rPr>
        <w:t xml:space="preserve"> will be under no obligation to receive further information, whether written or oral, from any </w:t>
      </w:r>
      <w:r w:rsidR="00030A3E">
        <w:rPr>
          <w:rFonts w:ascii="Helv" w:hAnsi="Helv"/>
        </w:rPr>
        <w:t>Developer</w:t>
      </w:r>
      <w:r w:rsidR="008B1999" w:rsidRPr="00212DEF">
        <w:rPr>
          <w:rFonts w:ascii="Helv" w:hAnsi="Helv"/>
        </w:rPr>
        <w:t>.</w:t>
      </w:r>
    </w:p>
    <w:p w:rsidR="00BE631F" w:rsidRPr="00A6012B" w:rsidRDefault="00BE631F" w:rsidP="00A6012B">
      <w:pPr>
        <w:pStyle w:val="ListParagraph"/>
        <w:rPr>
          <w:rFonts w:ascii="Helv" w:hAnsi="Helv"/>
        </w:rPr>
      </w:pPr>
    </w:p>
    <w:p w:rsidR="000F7A7B" w:rsidRDefault="000F7A7B" w:rsidP="00212DEF">
      <w:pPr>
        <w:pStyle w:val="ListParagraph"/>
        <w:numPr>
          <w:ilvl w:val="0"/>
          <w:numId w:val="5"/>
        </w:numPr>
        <w:spacing w:line="240" w:lineRule="auto"/>
        <w:ind w:left="0" w:firstLine="0"/>
        <w:contextualSpacing w:val="0"/>
        <w:rPr>
          <w:ins w:id="234" w:author="Lester, Victoria A JAG:EX" w:date="2016-10-07T15:38:00Z"/>
          <w:rFonts w:ascii="Helv" w:hAnsi="Helv"/>
        </w:rPr>
      </w:pPr>
      <w:r>
        <w:rPr>
          <w:rFonts w:ascii="Helv" w:hAnsi="Helv"/>
        </w:rPr>
        <w:t xml:space="preserve">At the end of the Proposal Period, the Issuer will </w:t>
      </w:r>
      <w:del w:id="235" w:author="Lester, Victoria A JAG:EX" w:date="2016-10-07T15:39:00Z">
        <w:r w:rsidDel="00630E91">
          <w:rPr>
            <w:rFonts w:ascii="Helv" w:hAnsi="Helv"/>
          </w:rPr>
          <w:delText xml:space="preserve">select </w:delText>
        </w:r>
        <w:r w:rsidR="000853FC" w:rsidDel="00630E91">
          <w:rPr>
            <w:rFonts w:ascii="Helv" w:hAnsi="Helv"/>
          </w:rPr>
          <w:delText>t</w:delText>
        </w:r>
      </w:del>
      <w:ins w:id="236" w:author="Lester, Victoria A JAG:EX" w:date="2016-10-07T15:39:00Z">
        <w:r w:rsidR="00630E91">
          <w:rPr>
            <w:rFonts w:ascii="Helv" w:hAnsi="Helv"/>
          </w:rPr>
          <w:t>announce t</w:t>
        </w:r>
      </w:ins>
      <w:r w:rsidR="000853FC">
        <w:rPr>
          <w:rFonts w:ascii="Helv" w:hAnsi="Helv"/>
        </w:rPr>
        <w:t xml:space="preserve">he highest ranked </w:t>
      </w:r>
      <w:proofErr w:type="gramStart"/>
      <w:r w:rsidR="00030A3E">
        <w:rPr>
          <w:rFonts w:ascii="Helv" w:hAnsi="Helv"/>
        </w:rPr>
        <w:t>Developer</w:t>
      </w:r>
      <w:r w:rsidR="000853FC">
        <w:rPr>
          <w:rFonts w:ascii="Helv" w:hAnsi="Helv"/>
        </w:rPr>
        <w:t xml:space="preserve">  based</w:t>
      </w:r>
      <w:proofErr w:type="gramEnd"/>
      <w:r w:rsidR="000853FC">
        <w:rPr>
          <w:rFonts w:ascii="Helv" w:hAnsi="Helv"/>
        </w:rPr>
        <w:t xml:space="preserve"> on the Evaluation Criteria </w:t>
      </w:r>
      <w:del w:id="237" w:author="Lester, Victoria A JAG:EX" w:date="2016-10-06T12:06:00Z">
        <w:r w:rsidR="000853FC" w:rsidDel="00740682">
          <w:rPr>
            <w:rFonts w:ascii="Helv" w:hAnsi="Helv"/>
          </w:rPr>
          <w:delText>(the “</w:delText>
        </w:r>
        <w:r w:rsidR="00021E17" w:rsidDel="00740682">
          <w:rPr>
            <w:rFonts w:ascii="Helv" w:hAnsi="Helv"/>
          </w:rPr>
          <w:delText xml:space="preserve">Lead </w:delText>
        </w:r>
        <w:r w:rsidR="00030A3E" w:rsidDel="00740682">
          <w:rPr>
            <w:rFonts w:ascii="Helv" w:hAnsi="Helv"/>
          </w:rPr>
          <w:delText>Developer</w:delText>
        </w:r>
        <w:r w:rsidR="000853FC" w:rsidDel="00740682">
          <w:rPr>
            <w:rFonts w:ascii="Helv" w:hAnsi="Helv"/>
          </w:rPr>
          <w:delText>”)</w:delText>
        </w:r>
        <w:r w:rsidDel="00740682">
          <w:rPr>
            <w:rFonts w:ascii="Helv" w:hAnsi="Helv"/>
          </w:rPr>
          <w:delText xml:space="preserve"> </w:delText>
        </w:r>
      </w:del>
      <w:del w:id="238" w:author="Lester, Victoria A JAG:EX" w:date="2016-10-07T12:06:00Z">
        <w:r w:rsidDel="00C05363">
          <w:rPr>
            <w:rFonts w:ascii="Helv" w:hAnsi="Helv"/>
          </w:rPr>
          <w:delText xml:space="preserve">for the Opportunity </w:delText>
        </w:r>
      </w:del>
      <w:del w:id="239" w:author="Lester, Victoria A JAG:EX" w:date="2016-10-07T15:39:00Z">
        <w:r w:rsidDel="00630E91">
          <w:rPr>
            <w:rFonts w:ascii="Helv" w:hAnsi="Helv"/>
          </w:rPr>
          <w:delText xml:space="preserve">and will provide </w:delText>
        </w:r>
        <w:r w:rsidR="00DB5F57" w:rsidDel="00630E91">
          <w:rPr>
            <w:rFonts w:ascii="Helv" w:hAnsi="Helv"/>
          </w:rPr>
          <w:delText>notification of th</w:delText>
        </w:r>
        <w:r w:rsidR="007E16B0" w:rsidDel="00630E91">
          <w:rPr>
            <w:rFonts w:ascii="Helv" w:hAnsi="Helv"/>
          </w:rPr>
          <w:delText>at</w:delText>
        </w:r>
        <w:r w:rsidR="00DB5F57" w:rsidDel="00630E91">
          <w:rPr>
            <w:rFonts w:ascii="Helv" w:hAnsi="Helv"/>
          </w:rPr>
          <w:delText xml:space="preserve"> selection </w:delText>
        </w:r>
      </w:del>
      <w:r w:rsidR="00DB5F57">
        <w:rPr>
          <w:rFonts w:ascii="Helv" w:hAnsi="Helv"/>
        </w:rPr>
        <w:t>in</w:t>
      </w:r>
      <w:r>
        <w:rPr>
          <w:rFonts w:ascii="Helv" w:hAnsi="Helv"/>
        </w:rPr>
        <w:t xml:space="preserve"> </w:t>
      </w:r>
      <w:r w:rsidR="007E16B0">
        <w:rPr>
          <w:rFonts w:ascii="Helv" w:hAnsi="Helv"/>
        </w:rPr>
        <w:t xml:space="preserve">the comments </w:t>
      </w:r>
      <w:r>
        <w:rPr>
          <w:rFonts w:ascii="Helv" w:hAnsi="Helv"/>
        </w:rPr>
        <w:t xml:space="preserve">section </w:t>
      </w:r>
      <w:r w:rsidR="007E16B0">
        <w:rPr>
          <w:rFonts w:ascii="Helv" w:hAnsi="Helv"/>
        </w:rPr>
        <w:t>associated with</w:t>
      </w:r>
      <w:r>
        <w:rPr>
          <w:rFonts w:ascii="Helv" w:hAnsi="Helv"/>
        </w:rPr>
        <w:t xml:space="preserve"> the Opportunity.</w:t>
      </w:r>
    </w:p>
    <w:p w:rsidR="00630E91" w:rsidRPr="00630E91" w:rsidRDefault="00630E91">
      <w:pPr>
        <w:pStyle w:val="ListParagraph"/>
        <w:rPr>
          <w:ins w:id="240" w:author="Lester, Victoria A JAG:EX" w:date="2016-10-07T15:38:00Z"/>
          <w:rFonts w:ascii="Helv" w:hAnsi="Helv"/>
          <w:rPrChange w:id="241" w:author="Lester, Victoria A JAG:EX" w:date="2016-10-07T15:38:00Z">
            <w:rPr>
              <w:ins w:id="242" w:author="Lester, Victoria A JAG:EX" w:date="2016-10-07T15:38:00Z"/>
            </w:rPr>
          </w:rPrChange>
        </w:rPr>
        <w:pPrChange w:id="243" w:author="Lester, Victoria A JAG:EX" w:date="2016-10-07T15:38:00Z">
          <w:pPr>
            <w:pStyle w:val="ListParagraph"/>
            <w:numPr>
              <w:numId w:val="5"/>
            </w:numPr>
            <w:spacing w:line="240" w:lineRule="auto"/>
            <w:ind w:left="0" w:hanging="360"/>
            <w:contextualSpacing w:val="0"/>
          </w:pPr>
        </w:pPrChange>
      </w:pPr>
    </w:p>
    <w:p w:rsidR="00630E91" w:rsidRDefault="00630E91" w:rsidP="00212DEF">
      <w:pPr>
        <w:pStyle w:val="ListParagraph"/>
        <w:numPr>
          <w:ilvl w:val="0"/>
          <w:numId w:val="5"/>
        </w:numPr>
        <w:spacing w:line="240" w:lineRule="auto"/>
        <w:ind w:left="0" w:firstLine="0"/>
        <w:contextualSpacing w:val="0"/>
        <w:rPr>
          <w:rFonts w:ascii="Helv" w:hAnsi="Helv"/>
        </w:rPr>
      </w:pPr>
      <w:ins w:id="244" w:author="Lester, Victoria A JAG:EX" w:date="2016-10-07T15:38:00Z">
        <w:r>
          <w:rPr>
            <w:rFonts w:ascii="Helv" w:hAnsi="Helv"/>
          </w:rPr>
          <w:t xml:space="preserve">By submitting a Proposal, the Developer agrees that should </w:t>
        </w:r>
      </w:ins>
      <w:ins w:id="245" w:author="Lester, Victoria A JAG:EX" w:date="2016-10-07T15:39:00Z">
        <w:r>
          <w:rPr>
            <w:rFonts w:ascii="Helv" w:hAnsi="Helv"/>
          </w:rPr>
          <w:t xml:space="preserve">its Proposal be successful, the Developer will enter into a contract with the Issuer on the terms set out in Schedule </w:t>
        </w:r>
      </w:ins>
      <w:ins w:id="246" w:author="Lester, Victoria A JAG:EX" w:date="2016-10-07T15:40:00Z">
        <w:r>
          <w:rPr>
            <w:rFonts w:ascii="Helv" w:hAnsi="Helv"/>
          </w:rPr>
          <w:t>“A”.</w:t>
        </w:r>
      </w:ins>
    </w:p>
    <w:p w:rsidR="000F7A7B" w:rsidRPr="00212DEF" w:rsidRDefault="000F7A7B" w:rsidP="00212DEF">
      <w:pPr>
        <w:pStyle w:val="ListParagraph"/>
        <w:rPr>
          <w:rFonts w:ascii="Helv" w:hAnsi="Helv"/>
        </w:rPr>
      </w:pPr>
    </w:p>
    <w:p w:rsidR="00F94D39" w:rsidDel="00DF73D0" w:rsidRDefault="000F7A7B" w:rsidP="00212DEF">
      <w:pPr>
        <w:pStyle w:val="ListParagraph"/>
        <w:numPr>
          <w:ilvl w:val="0"/>
          <w:numId w:val="5"/>
        </w:numPr>
        <w:spacing w:line="240" w:lineRule="auto"/>
        <w:ind w:left="0" w:firstLine="0"/>
        <w:contextualSpacing w:val="0"/>
        <w:rPr>
          <w:del w:id="247" w:author="Lester, Victoria A JAG:EX" w:date="2016-10-06T11:56:00Z"/>
          <w:rFonts w:ascii="Helv" w:hAnsi="Helv"/>
        </w:rPr>
      </w:pPr>
      <w:del w:id="248" w:author="Lester, Victoria A JAG:EX" w:date="2016-10-06T11:56:00Z">
        <w:r w:rsidDel="00DF73D0">
          <w:rPr>
            <w:rFonts w:ascii="Helv" w:hAnsi="Helv"/>
          </w:rPr>
          <w:delText xml:space="preserve">The Submission Period will commence from the time that the </w:delText>
        </w:r>
      </w:del>
      <w:del w:id="249" w:author="Lester, Victoria A JAG:EX" w:date="2016-10-06T11:31:00Z">
        <w:r w:rsidR="00021E17" w:rsidDel="002F1F3A">
          <w:rPr>
            <w:rFonts w:ascii="Helv" w:hAnsi="Helv"/>
          </w:rPr>
          <w:delText xml:space="preserve">Lead </w:delText>
        </w:r>
        <w:r w:rsidR="00030A3E" w:rsidDel="002F1F3A">
          <w:rPr>
            <w:rFonts w:ascii="Helv" w:hAnsi="Helv"/>
          </w:rPr>
          <w:delText>Developer</w:delText>
        </w:r>
        <w:r w:rsidDel="002F1F3A">
          <w:rPr>
            <w:rFonts w:ascii="Helv" w:hAnsi="Helv"/>
          </w:rPr>
          <w:delText xml:space="preserve"> </w:delText>
        </w:r>
      </w:del>
      <w:del w:id="250" w:author="Lester, Victoria A JAG:EX" w:date="2016-10-06T11:56:00Z">
        <w:r w:rsidDel="00DF73D0">
          <w:rPr>
            <w:rFonts w:ascii="Helv" w:hAnsi="Helv"/>
          </w:rPr>
          <w:delText>is announced, according to the time stamp on</w:delText>
        </w:r>
        <w:r w:rsidR="00781585" w:rsidDel="00DF73D0">
          <w:rPr>
            <w:rFonts w:ascii="Helv" w:hAnsi="Helv"/>
          </w:rPr>
          <w:delText xml:space="preserve"> the commenting function on</w:delText>
        </w:r>
        <w:r w:rsidDel="00DF73D0">
          <w:rPr>
            <w:rFonts w:ascii="Helv" w:hAnsi="Helv"/>
          </w:rPr>
          <w:delText xml:space="preserve"> GitHub.</w:delText>
        </w:r>
      </w:del>
    </w:p>
    <w:p w:rsidR="008B1999" w:rsidDel="00482FA0" w:rsidRDefault="008B1999" w:rsidP="00865360">
      <w:pPr>
        <w:spacing w:line="240" w:lineRule="auto"/>
        <w:rPr>
          <w:del w:id="251" w:author="Lester, Victoria A JAG:EX" w:date="2016-10-06T11:58:00Z"/>
          <w:rFonts w:ascii="Helv" w:hAnsi="Helv" w:cs="Arial"/>
          <w:b/>
        </w:rPr>
      </w:pPr>
    </w:p>
    <w:p w:rsidR="005846ED" w:rsidRPr="00865360" w:rsidDel="008C0979" w:rsidRDefault="00ED216A" w:rsidP="00865360">
      <w:pPr>
        <w:spacing w:line="240" w:lineRule="auto"/>
        <w:rPr>
          <w:del w:id="252" w:author="Lester, Victoria A JAG:EX" w:date="2016-10-06T10:46:00Z"/>
          <w:rFonts w:ascii="Helv" w:hAnsi="Helv" w:cs="Arial"/>
          <w:b/>
        </w:rPr>
      </w:pPr>
      <w:del w:id="253" w:author="Lester, Victoria A JAG:EX" w:date="2016-10-06T10:46:00Z">
        <w:r w:rsidRPr="00865360" w:rsidDel="008C0979">
          <w:rPr>
            <w:rFonts w:ascii="Helv" w:hAnsi="Helv" w:cs="Arial"/>
            <w:b/>
          </w:rPr>
          <w:delText>Submitting a Pull Request</w:delText>
        </w:r>
      </w:del>
    </w:p>
    <w:p w:rsidR="006D758C" w:rsidRPr="00865360" w:rsidDel="008C0979" w:rsidRDefault="006D758C" w:rsidP="00865360">
      <w:pPr>
        <w:spacing w:line="240" w:lineRule="auto"/>
        <w:rPr>
          <w:del w:id="254" w:author="Lester, Victoria A JAG:EX" w:date="2016-10-06T10:46:00Z"/>
          <w:rFonts w:ascii="Helv" w:hAnsi="Helv" w:cs="Arial"/>
        </w:rPr>
      </w:pPr>
    </w:p>
    <w:p w:rsidR="005846ED" w:rsidRPr="00E231D8" w:rsidDel="008C0979" w:rsidRDefault="00CD0740" w:rsidP="00865360">
      <w:pPr>
        <w:pStyle w:val="ListParagraph"/>
        <w:numPr>
          <w:ilvl w:val="0"/>
          <w:numId w:val="5"/>
        </w:numPr>
        <w:spacing w:line="240" w:lineRule="auto"/>
        <w:ind w:left="0" w:firstLine="0"/>
        <w:rPr>
          <w:del w:id="255" w:author="Lester, Victoria A JAG:EX" w:date="2016-10-06T10:46:00Z"/>
          <w:rFonts w:ascii="Helv" w:hAnsi="Helv" w:cs="Arial"/>
        </w:rPr>
      </w:pPr>
      <w:del w:id="256" w:author="Lester, Victoria A JAG:EX" w:date="2016-10-06T10:46:00Z">
        <w:r w:rsidDel="008C0979">
          <w:rPr>
            <w:rFonts w:ascii="Helv" w:hAnsi="Helv" w:cs="Arial"/>
          </w:rPr>
          <w:delText>The Lead</w:delText>
        </w:r>
        <w:r w:rsidR="005846ED" w:rsidRPr="00E231D8" w:rsidDel="008C0979">
          <w:rPr>
            <w:rFonts w:ascii="Helv" w:hAnsi="Helv" w:cs="Arial"/>
          </w:rPr>
          <w:delText xml:space="preserve"> </w:delText>
        </w:r>
        <w:r w:rsidR="00030A3E" w:rsidDel="008C0979">
          <w:rPr>
            <w:rFonts w:ascii="Helv" w:hAnsi="Helv" w:cs="Arial"/>
          </w:rPr>
          <w:delText>Developer</w:delText>
        </w:r>
        <w:r w:rsidR="00ED216A" w:rsidRPr="00E231D8" w:rsidDel="008C0979">
          <w:rPr>
            <w:rFonts w:ascii="Helv" w:hAnsi="Helv" w:cs="Arial"/>
          </w:rPr>
          <w:delText xml:space="preserve"> may</w:delText>
        </w:r>
        <w:r w:rsidR="005846ED" w:rsidRPr="00E231D8" w:rsidDel="008C0979">
          <w:rPr>
            <w:rFonts w:ascii="Helv" w:hAnsi="Helv" w:cs="Arial"/>
          </w:rPr>
          <w:delText>:</w:delText>
        </w:r>
      </w:del>
    </w:p>
    <w:p w:rsidR="009D1646" w:rsidRPr="00E231D8" w:rsidDel="008C0979" w:rsidRDefault="00ED216A" w:rsidP="00865360">
      <w:pPr>
        <w:pStyle w:val="ListParagraph"/>
        <w:numPr>
          <w:ilvl w:val="0"/>
          <w:numId w:val="24"/>
        </w:numPr>
        <w:spacing w:line="240" w:lineRule="auto"/>
        <w:contextualSpacing w:val="0"/>
        <w:rPr>
          <w:del w:id="257" w:author="Lester, Victoria A JAG:EX" w:date="2016-10-06T10:46:00Z"/>
          <w:rFonts w:ascii="Helv" w:hAnsi="Helv" w:cs="Arial"/>
        </w:rPr>
      </w:pPr>
      <w:del w:id="258" w:author="Lester, Victoria A JAG:EX" w:date="2016-10-06T10:46:00Z">
        <w:r w:rsidRPr="00E231D8" w:rsidDel="008C0979">
          <w:rPr>
            <w:rFonts w:ascii="Helv" w:hAnsi="Helv" w:cs="Arial"/>
          </w:rPr>
          <w:delText xml:space="preserve">submit more than one </w:delText>
        </w:r>
        <w:r w:rsidR="009D1646" w:rsidRPr="00E231D8" w:rsidDel="008C0979">
          <w:rPr>
            <w:rFonts w:ascii="Helv" w:hAnsi="Helv" w:cs="Arial"/>
          </w:rPr>
          <w:delText>P</w:delText>
        </w:r>
        <w:r w:rsidRPr="00E231D8" w:rsidDel="008C0979">
          <w:rPr>
            <w:rFonts w:ascii="Helv" w:hAnsi="Helv" w:cs="Arial"/>
          </w:rPr>
          <w:delText xml:space="preserve">ull </w:delText>
        </w:r>
        <w:r w:rsidR="009D1646" w:rsidRPr="00E231D8" w:rsidDel="008C0979">
          <w:rPr>
            <w:rFonts w:ascii="Helv" w:hAnsi="Helv" w:cs="Arial"/>
          </w:rPr>
          <w:delText>R</w:delText>
        </w:r>
        <w:r w:rsidRPr="00E231D8" w:rsidDel="008C0979">
          <w:rPr>
            <w:rFonts w:ascii="Helv" w:hAnsi="Helv" w:cs="Arial"/>
          </w:rPr>
          <w:delText xml:space="preserve">equest </w:delText>
        </w:r>
        <w:r w:rsidR="009D1646" w:rsidRPr="00E231D8" w:rsidDel="008C0979">
          <w:rPr>
            <w:rFonts w:ascii="Helv" w:hAnsi="Helv" w:cs="Arial"/>
          </w:rPr>
          <w:delText>in response to</w:delText>
        </w:r>
        <w:r w:rsidR="005846ED" w:rsidRPr="00E231D8" w:rsidDel="008C0979">
          <w:rPr>
            <w:rFonts w:ascii="Helv" w:hAnsi="Helv" w:cs="Arial"/>
          </w:rPr>
          <w:delText xml:space="preserve"> </w:delText>
        </w:r>
        <w:r w:rsidR="009D1646" w:rsidRPr="00E231D8" w:rsidDel="008C0979">
          <w:rPr>
            <w:rFonts w:ascii="Helv" w:hAnsi="Helv" w:cs="Arial"/>
          </w:rPr>
          <w:delText>a</w:delText>
        </w:r>
        <w:r w:rsidR="002C5CA8" w:rsidDel="008C0979">
          <w:rPr>
            <w:rFonts w:ascii="Helv" w:hAnsi="Helv" w:cs="Arial"/>
          </w:rPr>
          <w:delText>n</w:delText>
        </w:r>
        <w:r w:rsidR="009D1646" w:rsidRPr="00E231D8" w:rsidDel="008C0979">
          <w:rPr>
            <w:rFonts w:ascii="Helv" w:hAnsi="Helv" w:cs="Arial"/>
          </w:rPr>
          <w:delText xml:space="preserve"> </w:delText>
        </w:r>
        <w:r w:rsidR="005846ED" w:rsidRPr="00E231D8" w:rsidDel="008C0979">
          <w:rPr>
            <w:rFonts w:ascii="Helv" w:hAnsi="Helv" w:cs="Arial"/>
          </w:rPr>
          <w:delText>Opportunity</w:delText>
        </w:r>
        <w:r w:rsidR="006C099B" w:rsidRPr="00B26285" w:rsidDel="008C0979">
          <w:rPr>
            <w:rFonts w:ascii="Helv" w:hAnsi="Helv" w:cs="Arial"/>
          </w:rPr>
          <w:delText xml:space="preserve"> in the </w:delText>
        </w:r>
        <w:r w:rsidR="00463A70" w:rsidDel="008C0979">
          <w:rPr>
            <w:rFonts w:ascii="Helv" w:hAnsi="Helv" w:cs="Arial"/>
          </w:rPr>
          <w:delText>Submission Period</w:delText>
        </w:r>
        <w:r w:rsidR="005846ED" w:rsidRPr="00E231D8" w:rsidDel="008C0979">
          <w:rPr>
            <w:rFonts w:ascii="Helv" w:hAnsi="Helv" w:cs="Arial"/>
          </w:rPr>
          <w:delText>;</w:delText>
        </w:r>
        <w:r w:rsidR="009D1646" w:rsidRPr="00E231D8" w:rsidDel="008C0979">
          <w:rPr>
            <w:rFonts w:ascii="Helv" w:hAnsi="Helv" w:cs="Arial"/>
          </w:rPr>
          <w:delText xml:space="preserve"> and</w:delText>
        </w:r>
      </w:del>
    </w:p>
    <w:p w:rsidR="009D1646" w:rsidRPr="00E231D8" w:rsidDel="008C0979" w:rsidRDefault="009D1646" w:rsidP="00865360">
      <w:pPr>
        <w:pStyle w:val="ListParagraph"/>
        <w:numPr>
          <w:ilvl w:val="0"/>
          <w:numId w:val="24"/>
        </w:numPr>
        <w:spacing w:line="240" w:lineRule="auto"/>
        <w:contextualSpacing w:val="0"/>
        <w:rPr>
          <w:del w:id="259" w:author="Lester, Victoria A JAG:EX" w:date="2016-10-06T10:46:00Z"/>
          <w:rFonts w:ascii="Helv" w:hAnsi="Helv" w:cs="Arial"/>
        </w:rPr>
      </w:pPr>
      <w:del w:id="260" w:author="Lester, Victoria A JAG:EX" w:date="2016-10-06T10:46:00Z">
        <w:r w:rsidRPr="00E231D8" w:rsidDel="008C0979">
          <w:rPr>
            <w:rFonts w:ascii="Helv" w:hAnsi="Helv" w:cs="Arial"/>
          </w:rPr>
          <w:delText>w</w:delText>
        </w:r>
        <w:r w:rsidR="00ED216A" w:rsidRPr="00E231D8" w:rsidDel="008C0979">
          <w:rPr>
            <w:rFonts w:ascii="Helv" w:hAnsi="Helv" w:cs="Arial"/>
          </w:rPr>
          <w:delText>ithdraw</w:delText>
        </w:r>
        <w:r w:rsidR="005846ED" w:rsidRPr="00E231D8" w:rsidDel="008C0979">
          <w:rPr>
            <w:rFonts w:ascii="Helv" w:hAnsi="Helv" w:cs="Arial"/>
          </w:rPr>
          <w:delText xml:space="preserve"> a</w:delText>
        </w:r>
        <w:r w:rsidR="00ED216A" w:rsidRPr="00E231D8" w:rsidDel="008C0979">
          <w:rPr>
            <w:rFonts w:ascii="Helv" w:hAnsi="Helv" w:cs="Arial"/>
          </w:rPr>
          <w:delText xml:space="preserve"> Pull Request </w:delText>
        </w:r>
        <w:r w:rsidRPr="00E231D8" w:rsidDel="008C0979">
          <w:rPr>
            <w:rFonts w:ascii="Helv" w:hAnsi="Helv" w:cs="Arial"/>
          </w:rPr>
          <w:delText>at any time before the</w:delText>
        </w:r>
        <w:r w:rsidR="00BB4C2C" w:rsidRPr="00E231D8" w:rsidDel="008C0979">
          <w:rPr>
            <w:rFonts w:ascii="Helv" w:hAnsi="Helv" w:cs="Arial"/>
          </w:rPr>
          <w:delText xml:space="preserve"> Issuer makes a Payment</w:delText>
        </w:r>
        <w:r w:rsidR="00ED216A" w:rsidRPr="00E231D8" w:rsidDel="008C0979">
          <w:rPr>
            <w:rFonts w:ascii="Helv" w:hAnsi="Helv" w:cs="Arial"/>
          </w:rPr>
          <w:delText xml:space="preserve">.  </w:delText>
        </w:r>
      </w:del>
    </w:p>
    <w:p w:rsidR="006D758C" w:rsidRPr="00E231D8" w:rsidDel="008C0979" w:rsidRDefault="006D758C" w:rsidP="00865360">
      <w:pPr>
        <w:spacing w:line="240" w:lineRule="auto"/>
        <w:rPr>
          <w:del w:id="261" w:author="Lester, Victoria A JAG:EX" w:date="2016-10-06T10:46:00Z"/>
          <w:rFonts w:ascii="Helv" w:hAnsi="Helv" w:cs="Arial"/>
        </w:rPr>
      </w:pPr>
    </w:p>
    <w:p w:rsidR="00ED216A" w:rsidRPr="00E231D8" w:rsidDel="008C0979" w:rsidRDefault="00ED216A" w:rsidP="00865360">
      <w:pPr>
        <w:pStyle w:val="ListParagraph"/>
        <w:numPr>
          <w:ilvl w:val="0"/>
          <w:numId w:val="5"/>
        </w:numPr>
        <w:spacing w:line="240" w:lineRule="auto"/>
        <w:ind w:left="0" w:firstLine="0"/>
        <w:rPr>
          <w:del w:id="262" w:author="Lester, Victoria A JAG:EX" w:date="2016-10-06T10:46:00Z"/>
          <w:rFonts w:ascii="Helv" w:hAnsi="Helv" w:cs="Arial"/>
        </w:rPr>
      </w:pPr>
      <w:del w:id="263" w:author="Lester, Victoria A JAG:EX" w:date="2016-10-06T10:46:00Z">
        <w:r w:rsidRPr="00E231D8" w:rsidDel="008C0979">
          <w:rPr>
            <w:rFonts w:ascii="Helv" w:hAnsi="Helv" w:cs="Arial"/>
          </w:rPr>
          <w:delText>Any Pull Requests submitted by the</w:delText>
        </w:r>
        <w:r w:rsidR="00CD0740" w:rsidDel="008C0979">
          <w:rPr>
            <w:rFonts w:ascii="Helv" w:hAnsi="Helv" w:cs="Arial"/>
          </w:rPr>
          <w:delText xml:space="preserve"> Lead</w:delText>
        </w:r>
        <w:r w:rsidRPr="00E231D8" w:rsidDel="008C0979">
          <w:rPr>
            <w:rFonts w:ascii="Helv" w:hAnsi="Helv" w:cs="Arial"/>
          </w:rPr>
          <w:delText xml:space="preserve"> </w:delText>
        </w:r>
        <w:r w:rsidR="00030A3E" w:rsidDel="008C0979">
          <w:rPr>
            <w:rFonts w:ascii="Helv" w:hAnsi="Helv" w:cs="Arial"/>
          </w:rPr>
          <w:delText>Developer</w:delText>
        </w:r>
        <w:r w:rsidRPr="00E231D8" w:rsidDel="008C0979">
          <w:rPr>
            <w:rFonts w:ascii="Helv" w:hAnsi="Helv" w:cs="Arial"/>
          </w:rPr>
          <w:delText xml:space="preserve"> </w:delText>
        </w:r>
        <w:r w:rsidR="0069129B" w:rsidRPr="00B26285" w:rsidDel="008C0979">
          <w:rPr>
            <w:rFonts w:ascii="Helv" w:hAnsi="Helv" w:cs="Arial"/>
          </w:rPr>
          <w:delText xml:space="preserve">must be received in the </w:delText>
        </w:r>
        <w:r w:rsidR="00463A70" w:rsidDel="008C0979">
          <w:rPr>
            <w:rFonts w:ascii="Helv" w:hAnsi="Helv" w:cs="Arial"/>
          </w:rPr>
          <w:delText>Submission Period</w:delText>
        </w:r>
        <w:r w:rsidR="00463A70" w:rsidRPr="00B26285" w:rsidDel="008C0979">
          <w:rPr>
            <w:rFonts w:ascii="Helv" w:hAnsi="Helv" w:cs="Arial"/>
          </w:rPr>
          <w:delText xml:space="preserve"> </w:delText>
        </w:r>
        <w:r w:rsidRPr="00E231D8" w:rsidDel="008C0979">
          <w:rPr>
            <w:rFonts w:ascii="Helv" w:hAnsi="Helv" w:cs="Arial"/>
          </w:rPr>
          <w:delText>according to the Pull Request time stamp</w:delText>
        </w:r>
        <w:r w:rsidR="007C5388" w:rsidRPr="00E231D8" w:rsidDel="008C0979">
          <w:rPr>
            <w:rFonts w:ascii="Helv" w:hAnsi="Helv" w:cs="Arial"/>
          </w:rPr>
          <w:delText xml:space="preserve"> applied by GitHub.</w:delText>
        </w:r>
      </w:del>
    </w:p>
    <w:p w:rsidR="00ED216A" w:rsidRPr="00865360" w:rsidDel="00482FA0" w:rsidRDefault="00ED216A" w:rsidP="00865360">
      <w:pPr>
        <w:spacing w:line="240" w:lineRule="auto"/>
        <w:rPr>
          <w:del w:id="264" w:author="Lester, Victoria A JAG:EX" w:date="2016-10-06T11:58:00Z"/>
          <w:rFonts w:ascii="Helv" w:hAnsi="Helv" w:cs="Arial"/>
          <w:b/>
        </w:rPr>
      </w:pPr>
    </w:p>
    <w:p w:rsidR="00553646" w:rsidRPr="00865360" w:rsidRDefault="00030A3E" w:rsidP="00865360">
      <w:pPr>
        <w:spacing w:line="240" w:lineRule="auto"/>
        <w:rPr>
          <w:rFonts w:ascii="Helv" w:hAnsi="Helv" w:cs="Arial"/>
          <w:b/>
        </w:rPr>
      </w:pPr>
      <w:r>
        <w:rPr>
          <w:rFonts w:ascii="Helv" w:hAnsi="Helv" w:cs="Arial"/>
          <w:b/>
        </w:rPr>
        <w:t>Developer</w:t>
      </w:r>
      <w:r w:rsidR="00553646" w:rsidRPr="00865360">
        <w:rPr>
          <w:rFonts w:ascii="Helv" w:hAnsi="Helv" w:cs="Arial"/>
          <w:b/>
        </w:rPr>
        <w:t>s’ Responsibilities</w:t>
      </w:r>
    </w:p>
    <w:p w:rsidR="006D758C" w:rsidRPr="00865360" w:rsidDel="00482FA0" w:rsidRDefault="006D758C" w:rsidP="00865360">
      <w:pPr>
        <w:spacing w:line="240" w:lineRule="auto"/>
        <w:rPr>
          <w:del w:id="265" w:author="Lester, Victoria A JAG:EX" w:date="2016-10-06T11:58:00Z"/>
          <w:rFonts w:ascii="Helv" w:hAnsi="Helv" w:cs="Arial"/>
        </w:rPr>
      </w:pPr>
      <w:bookmarkStart w:id="266" w:name="_GoBack"/>
      <w:bookmarkEnd w:id="266"/>
    </w:p>
    <w:p w:rsidR="003D5212" w:rsidDel="008C0979" w:rsidRDefault="003D5212" w:rsidP="00A6012B">
      <w:pPr>
        <w:pStyle w:val="ListParagraph"/>
        <w:numPr>
          <w:ilvl w:val="0"/>
          <w:numId w:val="5"/>
        </w:numPr>
        <w:spacing w:line="240" w:lineRule="auto"/>
        <w:ind w:left="0" w:firstLine="0"/>
        <w:rPr>
          <w:del w:id="267" w:author="Lester, Victoria A JAG:EX" w:date="2016-10-06T10:47:00Z"/>
          <w:rFonts w:ascii="Helv" w:hAnsi="Helv" w:cs="Arial"/>
        </w:rPr>
      </w:pPr>
      <w:del w:id="268" w:author="Lester, Victoria A JAG:EX" w:date="2016-10-06T10:47:00Z">
        <w:r w:rsidRPr="00AE1BAF" w:rsidDel="008C0979">
          <w:rPr>
            <w:rFonts w:ascii="Helv" w:hAnsi="Helv" w:cs="Arial"/>
          </w:rPr>
          <w:delText>In order to be eligible for Payment in relation to a</w:delText>
        </w:r>
        <w:r w:rsidR="0069129B" w:rsidRPr="00AE1BAF" w:rsidDel="008C0979">
          <w:rPr>
            <w:rFonts w:ascii="Helv" w:hAnsi="Helv" w:cs="Arial"/>
          </w:rPr>
          <w:delText>n</w:delText>
        </w:r>
        <w:r w:rsidRPr="00AE1BAF" w:rsidDel="008C0979">
          <w:rPr>
            <w:rFonts w:ascii="Helv" w:hAnsi="Helv" w:cs="Arial"/>
          </w:rPr>
          <w:delText xml:space="preserve"> Opportunity, the </w:delText>
        </w:r>
        <w:r w:rsidR="00CD0740" w:rsidRPr="00AE1BAF" w:rsidDel="008C0979">
          <w:rPr>
            <w:rFonts w:ascii="Helv" w:hAnsi="Helv" w:cs="Arial"/>
          </w:rPr>
          <w:delText xml:space="preserve">Lead </w:delText>
        </w:r>
        <w:r w:rsidR="00030A3E" w:rsidDel="008C0979">
          <w:rPr>
            <w:rFonts w:ascii="Helv" w:hAnsi="Helv" w:cs="Arial"/>
          </w:rPr>
          <w:delText>Developer</w:delText>
        </w:r>
        <w:r w:rsidRPr="00AE1BAF" w:rsidDel="008C0979">
          <w:rPr>
            <w:rFonts w:ascii="Helv" w:hAnsi="Helv" w:cs="Arial"/>
          </w:rPr>
          <w:delText xml:space="preserve"> </w:delText>
        </w:r>
        <w:r w:rsidR="0070555A" w:rsidRPr="00AE1BAF" w:rsidDel="008C0979">
          <w:rPr>
            <w:rFonts w:ascii="Helv" w:hAnsi="Helv" w:cs="Arial"/>
          </w:rPr>
          <w:delText xml:space="preserve">will provide </w:delText>
        </w:r>
        <w:r w:rsidR="00AE1BAF" w:rsidRPr="00AE1BAF" w:rsidDel="008C0979">
          <w:rPr>
            <w:rFonts w:ascii="Helv" w:hAnsi="Helv" w:cs="Arial"/>
          </w:rPr>
          <w:delText xml:space="preserve">the Payment Information </w:delText>
        </w:r>
        <w:r w:rsidR="0070555A" w:rsidRPr="00AE1BAF" w:rsidDel="008C0979">
          <w:rPr>
            <w:rFonts w:ascii="Helv" w:hAnsi="Helv" w:cs="Arial"/>
          </w:rPr>
          <w:delText>to the Issuer</w:delText>
        </w:r>
        <w:r w:rsidR="00FC6DB7" w:rsidDel="008C0979">
          <w:rPr>
            <w:rFonts w:ascii="Helv" w:hAnsi="Helv" w:cs="Arial"/>
          </w:rPr>
          <w:delText xml:space="preserve"> </w:delText>
        </w:r>
        <w:r w:rsidR="0070555A" w:rsidRPr="00AE1BAF" w:rsidDel="008C0979">
          <w:rPr>
            <w:rFonts w:ascii="Helv" w:hAnsi="Helv" w:cs="Arial"/>
          </w:rPr>
          <w:delText>prior to submitting its Pull Request</w:delText>
        </w:r>
        <w:r w:rsidR="00AE1BAF" w:rsidRPr="00AE1BAF" w:rsidDel="008C0979">
          <w:rPr>
            <w:rFonts w:ascii="Helv" w:hAnsi="Helv" w:cs="Arial"/>
          </w:rPr>
          <w:delText>.</w:delText>
        </w:r>
        <w:r w:rsidR="0070555A" w:rsidRPr="00AE1BAF" w:rsidDel="008C0979">
          <w:rPr>
            <w:rFonts w:ascii="Helv" w:hAnsi="Helv" w:cs="Arial"/>
          </w:rPr>
          <w:delText xml:space="preserve"> </w:delText>
        </w:r>
        <w:r w:rsidR="00FC6DB7" w:rsidDel="008C0979">
          <w:rPr>
            <w:rFonts w:ascii="Helv" w:hAnsi="Helv" w:cs="Arial"/>
          </w:rPr>
          <w:delText xml:space="preserve"> </w:delText>
        </w:r>
        <w:r w:rsidRPr="00AE1BAF" w:rsidDel="008C0979">
          <w:rPr>
            <w:rFonts w:ascii="Helv" w:hAnsi="Helv" w:cs="Arial"/>
          </w:rPr>
          <w:delText xml:space="preserve"> </w:delText>
        </w:r>
        <w:commentRangeStart w:id="269"/>
        <w:r w:rsidR="00FC6DB7" w:rsidDel="008C0979">
          <w:rPr>
            <w:rFonts w:ascii="Helv" w:hAnsi="Helv" w:cs="Arial"/>
          </w:rPr>
          <w:delText xml:space="preserve">The Payment Information must be provided to the Issuer </w:delText>
        </w:r>
        <w:r w:rsidR="00FC6DB7" w:rsidRPr="00FC6DB7" w:rsidDel="008C0979">
          <w:rPr>
            <w:rFonts w:ascii="Helv" w:hAnsi="Helv" w:cs="Arial"/>
          </w:rPr>
          <w:delText xml:space="preserve">in a form </w:delText>
        </w:r>
        <w:r w:rsidR="00A023AE" w:rsidDel="008C0979">
          <w:rPr>
            <w:rFonts w:ascii="Helv" w:hAnsi="Helv" w:cs="Arial"/>
          </w:rPr>
          <w:delText xml:space="preserve">and in the manner </w:delText>
        </w:r>
        <w:r w:rsidR="00FC6DB7" w:rsidRPr="00FC6DB7" w:rsidDel="008C0979">
          <w:rPr>
            <w:rFonts w:ascii="Helv" w:hAnsi="Helv" w:cs="Arial"/>
          </w:rPr>
          <w:delText>acceptable to the Opportunity Contact</w:delText>
        </w:r>
        <w:r w:rsidR="00A023AE" w:rsidDel="008C0979">
          <w:rPr>
            <w:rFonts w:ascii="Helv" w:hAnsi="Helv" w:cs="Arial"/>
          </w:rPr>
          <w:delText>.</w:delText>
        </w:r>
        <w:commentRangeEnd w:id="269"/>
        <w:r w:rsidR="00A023AE" w:rsidDel="008C0979">
          <w:rPr>
            <w:rStyle w:val="CommentReference"/>
          </w:rPr>
          <w:commentReference w:id="269"/>
        </w:r>
      </w:del>
    </w:p>
    <w:p w:rsidR="00AE1BAF" w:rsidRPr="00A6012B" w:rsidDel="008C0979" w:rsidRDefault="00AE1BAF" w:rsidP="00AE1BAF">
      <w:pPr>
        <w:spacing w:line="240" w:lineRule="auto"/>
        <w:rPr>
          <w:del w:id="270" w:author="Lester, Victoria A JAG:EX" w:date="2016-10-06T10:49:00Z"/>
          <w:rFonts w:ascii="Helv" w:hAnsi="Helv" w:cs="Arial"/>
        </w:rPr>
      </w:pPr>
    </w:p>
    <w:p w:rsidR="00B126CD" w:rsidRPr="00865360" w:rsidDel="008C0979" w:rsidRDefault="00CD0740" w:rsidP="00865360">
      <w:pPr>
        <w:pStyle w:val="ListParagraph"/>
        <w:numPr>
          <w:ilvl w:val="0"/>
          <w:numId w:val="5"/>
        </w:numPr>
        <w:spacing w:line="240" w:lineRule="auto"/>
        <w:ind w:left="0" w:firstLine="0"/>
        <w:rPr>
          <w:del w:id="271" w:author="Lester, Victoria A JAG:EX" w:date="2016-10-06T10:49:00Z"/>
          <w:rFonts w:ascii="Helv" w:hAnsi="Helv" w:cs="Arial"/>
        </w:rPr>
      </w:pPr>
      <w:del w:id="272" w:author="Lester, Victoria A JAG:EX" w:date="2016-10-06T10:49:00Z">
        <w:r w:rsidDel="008C0979">
          <w:rPr>
            <w:rFonts w:ascii="Helv" w:hAnsi="Helv" w:cs="Arial"/>
          </w:rPr>
          <w:delText xml:space="preserve">The Lead </w:delText>
        </w:r>
        <w:r w:rsidR="00030A3E" w:rsidDel="008C0979">
          <w:rPr>
            <w:rFonts w:ascii="Helv" w:hAnsi="Helv" w:cs="Arial"/>
          </w:rPr>
          <w:delText>Developer</w:delText>
        </w:r>
        <w:r w:rsidR="00230DEE" w:rsidRPr="00865360" w:rsidDel="008C0979">
          <w:rPr>
            <w:rFonts w:ascii="Helv" w:hAnsi="Helv" w:cs="Arial"/>
          </w:rPr>
          <w:delText xml:space="preserve"> will retain the copyright to </w:delText>
        </w:r>
        <w:r w:rsidR="002748BE" w:rsidDel="008C0979">
          <w:rPr>
            <w:rFonts w:ascii="Helv" w:hAnsi="Helv" w:cs="Arial"/>
          </w:rPr>
          <w:delText>the Contribution submitted</w:delText>
        </w:r>
        <w:r w:rsidR="00230DEE" w:rsidRPr="00865360" w:rsidDel="008C0979">
          <w:rPr>
            <w:rFonts w:ascii="Helv" w:hAnsi="Helv" w:cs="Arial"/>
          </w:rPr>
          <w:delText xml:space="preserve"> in their Pull Request unless the Licens</w:delText>
        </w:r>
        <w:r w:rsidR="009733D6" w:rsidDel="008C0979">
          <w:rPr>
            <w:rFonts w:ascii="Helv" w:hAnsi="Helv" w:cs="Arial"/>
          </w:rPr>
          <w:delText>e</w:delText>
        </w:r>
        <w:r w:rsidR="00230DEE" w:rsidRPr="00865360" w:rsidDel="008C0979">
          <w:rPr>
            <w:rFonts w:ascii="Helv" w:hAnsi="Helv" w:cs="Arial"/>
          </w:rPr>
          <w:delText xml:space="preserve"> file issued with the Opportunity</w:delText>
        </w:r>
        <w:r w:rsidR="00E231D8" w:rsidDel="008C0979">
          <w:rPr>
            <w:rFonts w:ascii="Helv" w:hAnsi="Helv" w:cs="Arial"/>
          </w:rPr>
          <w:delText xml:space="preserve"> </w:delText>
        </w:r>
        <w:r w:rsidR="00230DEE" w:rsidRPr="00865360" w:rsidDel="008C0979">
          <w:rPr>
            <w:rFonts w:ascii="Helv" w:hAnsi="Helv" w:cs="Arial"/>
          </w:rPr>
          <w:delText xml:space="preserve">indicates otherwise.  </w:delText>
        </w:r>
        <w:r w:rsidR="008C720B" w:rsidRPr="00865360" w:rsidDel="008C0979">
          <w:rPr>
            <w:rFonts w:ascii="Helv" w:hAnsi="Helv" w:cs="Arial"/>
          </w:rPr>
          <w:delText xml:space="preserve">By submitting a Pull Request, </w:delText>
        </w:r>
        <w:r w:rsidDel="008C0979">
          <w:rPr>
            <w:rFonts w:ascii="Helv" w:hAnsi="Helv" w:cs="Arial"/>
          </w:rPr>
          <w:delText xml:space="preserve">the Lead </w:delText>
        </w:r>
        <w:r w:rsidR="00030A3E" w:rsidDel="008C0979">
          <w:rPr>
            <w:rFonts w:ascii="Helv" w:hAnsi="Helv" w:cs="Arial"/>
          </w:rPr>
          <w:delText>Developer</w:delText>
        </w:r>
        <w:r w:rsidR="008C720B" w:rsidRPr="00865360" w:rsidDel="008C0979">
          <w:rPr>
            <w:rFonts w:ascii="Helv" w:hAnsi="Helv" w:cs="Arial"/>
          </w:rPr>
          <w:delText xml:space="preserve"> agree</w:delText>
        </w:r>
        <w:r w:rsidDel="008C0979">
          <w:rPr>
            <w:rFonts w:ascii="Helv" w:hAnsi="Helv" w:cs="Arial"/>
          </w:rPr>
          <w:delText>s</w:delText>
        </w:r>
        <w:r w:rsidR="008C720B" w:rsidRPr="00865360" w:rsidDel="008C0979">
          <w:rPr>
            <w:rFonts w:ascii="Helv" w:hAnsi="Helv" w:cs="Arial"/>
          </w:rPr>
          <w:delText xml:space="preserve"> to grant the Issuer of the applicable Opportunity</w:delText>
        </w:r>
        <w:r w:rsidR="00E231D8" w:rsidDel="008C0979">
          <w:rPr>
            <w:rFonts w:ascii="Helv" w:hAnsi="Helv" w:cs="Arial"/>
          </w:rPr>
          <w:delText xml:space="preserve"> </w:delText>
        </w:r>
        <w:r w:rsidR="008C720B" w:rsidRPr="00865360" w:rsidDel="008C0979">
          <w:rPr>
            <w:rFonts w:ascii="Helv" w:hAnsi="Helv" w:cs="Arial"/>
          </w:rPr>
          <w:delText>rights in accordance with the License applicable to th</w:delText>
        </w:r>
        <w:r w:rsidR="002748BE" w:rsidDel="008C0979">
          <w:rPr>
            <w:rFonts w:ascii="Helv" w:hAnsi="Helv" w:cs="Arial"/>
          </w:rPr>
          <w:delText>at</w:delText>
        </w:r>
        <w:r w:rsidR="008C720B" w:rsidRPr="00865360" w:rsidDel="008C0979">
          <w:rPr>
            <w:rFonts w:ascii="Helv" w:hAnsi="Helv" w:cs="Arial"/>
          </w:rPr>
          <w:delText xml:space="preserve"> Opportunity.</w:delText>
        </w:r>
      </w:del>
    </w:p>
    <w:p w:rsidR="0001770C" w:rsidRPr="00865360" w:rsidRDefault="0001770C" w:rsidP="00865360">
      <w:pPr>
        <w:pStyle w:val="ListParagraph"/>
        <w:spacing w:line="240" w:lineRule="auto"/>
        <w:ind w:left="786"/>
        <w:rPr>
          <w:rFonts w:ascii="Helv" w:hAnsi="Helv" w:cs="Arial"/>
        </w:rPr>
      </w:pPr>
    </w:p>
    <w:p w:rsidR="0001770C"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A661A0">
        <w:rPr>
          <w:rFonts w:ascii="Helv" w:hAnsi="Helv" w:cs="Arial"/>
        </w:rPr>
        <w:t>s</w:t>
      </w:r>
      <w:r w:rsidR="0001770C" w:rsidRPr="00865360">
        <w:rPr>
          <w:rFonts w:ascii="Helv" w:hAnsi="Helv" w:cs="Arial"/>
        </w:rPr>
        <w:t xml:space="preserve"> must ensure there is no conflict of interest, either real or perceived</w:t>
      </w:r>
      <w:r w:rsidR="00E50927">
        <w:rPr>
          <w:rFonts w:ascii="Helv" w:hAnsi="Helv" w:cs="Arial"/>
        </w:rPr>
        <w:t>,</w:t>
      </w:r>
      <w:r w:rsidR="0001770C" w:rsidRPr="00865360">
        <w:rPr>
          <w:rFonts w:ascii="Helv" w:hAnsi="Helv" w:cs="Arial"/>
        </w:rPr>
        <w:t xml:space="preserve"> in respect of a</w:t>
      </w:r>
      <w:r w:rsidR="009029F1">
        <w:rPr>
          <w:rFonts w:ascii="Helv" w:hAnsi="Helv" w:cs="Arial"/>
        </w:rPr>
        <w:t>n</w:t>
      </w:r>
      <w:r w:rsidR="0001770C" w:rsidRPr="00865360">
        <w:rPr>
          <w:rFonts w:ascii="Helv" w:hAnsi="Helv" w:cs="Arial"/>
        </w:rPr>
        <w:t xml:space="preserve"> Opportunity</w:t>
      </w:r>
      <w:ins w:id="273" w:author="Lester, Victoria A JAG:EX" w:date="2016-10-07T15:01:00Z">
        <w:r w:rsidR="00B44347">
          <w:rPr>
            <w:rFonts w:ascii="Helv" w:hAnsi="Helv" w:cs="Arial"/>
          </w:rPr>
          <w:t xml:space="preserve"> including involvement in the preparation of the </w:t>
        </w:r>
      </w:ins>
      <w:ins w:id="274" w:author="Lester, Victoria A JAG:EX" w:date="2016-10-07T15:21:00Z">
        <w:r w:rsidR="000F2E05">
          <w:rPr>
            <w:rFonts w:ascii="Helv" w:hAnsi="Helv" w:cs="Arial"/>
          </w:rPr>
          <w:t xml:space="preserve">applicable </w:t>
        </w:r>
      </w:ins>
      <w:ins w:id="275" w:author="Lester, Victoria A JAG:EX" w:date="2016-10-07T15:01:00Z">
        <w:r w:rsidR="00B44347">
          <w:rPr>
            <w:rFonts w:ascii="Helv" w:hAnsi="Helv" w:cs="Arial"/>
          </w:rPr>
          <w:t>Opportunity or a relationship with any employee, contractor or representative of the Issuer involved in preparation of the</w:t>
        </w:r>
      </w:ins>
      <w:ins w:id="276" w:author="Lester, Victoria A JAG:EX" w:date="2016-10-07T15:21:00Z">
        <w:r w:rsidR="000F2E05">
          <w:rPr>
            <w:rFonts w:ascii="Helv" w:hAnsi="Helv" w:cs="Arial"/>
          </w:rPr>
          <w:t xml:space="preserve"> applicable</w:t>
        </w:r>
      </w:ins>
      <w:ins w:id="277" w:author="Lester, Victoria A JAG:EX" w:date="2016-10-07T15:01:00Z">
        <w:r w:rsidR="00B44347">
          <w:rPr>
            <w:rFonts w:ascii="Helv" w:hAnsi="Helv" w:cs="Arial"/>
          </w:rPr>
          <w:t xml:space="preserve"> </w:t>
        </w:r>
      </w:ins>
      <w:ins w:id="278" w:author="Lester, Victoria A JAG:EX" w:date="2016-10-07T15:21:00Z">
        <w:r w:rsidR="000F2E05">
          <w:rPr>
            <w:rFonts w:ascii="Helv" w:hAnsi="Helv" w:cs="Arial"/>
          </w:rPr>
          <w:t>Opportunity</w:t>
        </w:r>
      </w:ins>
      <w:r w:rsidR="0001770C" w:rsidRPr="00865360">
        <w:rPr>
          <w:rFonts w:ascii="Helv" w:hAnsi="Helv" w:cs="Arial"/>
        </w:rPr>
        <w:t xml:space="preserve">.  If a </w:t>
      </w:r>
      <w:r>
        <w:rPr>
          <w:rFonts w:ascii="Helv" w:hAnsi="Helv" w:cs="Arial"/>
        </w:rPr>
        <w:t>Developer</w:t>
      </w:r>
      <w:r w:rsidR="0001770C" w:rsidRPr="00865360">
        <w:rPr>
          <w:rFonts w:ascii="Helv" w:hAnsi="Helv" w:cs="Arial"/>
        </w:rPr>
        <w:t xml:space="preserve"> is in doubt as to whether there might be a conflict of interest, the </w:t>
      </w:r>
      <w:r>
        <w:rPr>
          <w:rFonts w:ascii="Helv" w:hAnsi="Helv" w:cs="Arial"/>
        </w:rPr>
        <w:t>Developer</w:t>
      </w:r>
      <w:r w:rsidR="0001770C" w:rsidRPr="00865360">
        <w:rPr>
          <w:rFonts w:ascii="Helv" w:hAnsi="Helv" w:cs="Arial"/>
        </w:rPr>
        <w:t xml:space="preserve"> should consult with the Opportunity Contact prior to submitting a P</w:t>
      </w:r>
      <w:r w:rsidR="00A661A0">
        <w:rPr>
          <w:rFonts w:ascii="Helv" w:hAnsi="Helv" w:cs="Arial"/>
        </w:rPr>
        <w:t>roposal</w:t>
      </w:r>
      <w:r w:rsidR="0001770C" w:rsidRPr="00865360">
        <w:rPr>
          <w:rFonts w:ascii="Helv" w:hAnsi="Helv" w:cs="Arial"/>
        </w:rPr>
        <w:t xml:space="preserve">. </w:t>
      </w:r>
    </w:p>
    <w:p w:rsidR="00753778" w:rsidRPr="00865360" w:rsidRDefault="00753778" w:rsidP="00865360">
      <w:pPr>
        <w:pStyle w:val="ListParagraph"/>
        <w:spacing w:line="240" w:lineRule="auto"/>
        <w:rPr>
          <w:rFonts w:ascii="Helv" w:hAnsi="Helv" w:cs="Arial"/>
        </w:rPr>
      </w:pPr>
    </w:p>
    <w:p w:rsidR="007C5388"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7C5388" w:rsidRPr="00865360">
        <w:rPr>
          <w:rFonts w:ascii="Helv" w:hAnsi="Helv" w:cs="Arial"/>
        </w:rPr>
        <w:t xml:space="preserve">s are </w:t>
      </w:r>
      <w:r w:rsidR="00C55A74">
        <w:rPr>
          <w:rFonts w:ascii="Helv" w:hAnsi="Helv" w:cs="Arial"/>
        </w:rPr>
        <w:t xml:space="preserve">solely </w:t>
      </w:r>
      <w:r w:rsidR="007C5388" w:rsidRPr="00865360">
        <w:rPr>
          <w:rFonts w:ascii="Helv" w:hAnsi="Helv" w:cs="Arial"/>
        </w:rPr>
        <w:t>responsible for:</w:t>
      </w:r>
    </w:p>
    <w:p w:rsidR="00A739CA" w:rsidRDefault="00A739CA" w:rsidP="00865360">
      <w:pPr>
        <w:pStyle w:val="ListParagraph"/>
        <w:numPr>
          <w:ilvl w:val="0"/>
          <w:numId w:val="27"/>
        </w:numPr>
        <w:spacing w:line="240" w:lineRule="auto"/>
        <w:contextualSpacing w:val="0"/>
        <w:rPr>
          <w:rFonts w:ascii="Helv" w:hAnsi="Helv" w:cs="Arial"/>
        </w:rPr>
      </w:pPr>
      <w:r>
        <w:rPr>
          <w:rFonts w:ascii="Helv" w:hAnsi="Helv" w:cs="Arial"/>
        </w:rPr>
        <w:t>ensuring their Proposals are complete</w:t>
      </w:r>
      <w:r w:rsidR="00C55A74">
        <w:rPr>
          <w:rFonts w:ascii="Helv" w:hAnsi="Helv" w:cs="Arial"/>
        </w:rPr>
        <w:t xml:space="preserve"> and received before the end of the Proposal Period</w:t>
      </w:r>
      <w:r>
        <w:rPr>
          <w:rFonts w:ascii="Helv" w:hAnsi="Helv" w:cs="Arial"/>
        </w:rPr>
        <w:t>;</w:t>
      </w:r>
    </w:p>
    <w:p w:rsidR="007C5388" w:rsidRPr="00865360" w:rsidDel="00DF73D0" w:rsidRDefault="007C5388" w:rsidP="00865360">
      <w:pPr>
        <w:pStyle w:val="ListParagraph"/>
        <w:numPr>
          <w:ilvl w:val="0"/>
          <w:numId w:val="27"/>
        </w:numPr>
        <w:spacing w:line="240" w:lineRule="auto"/>
        <w:contextualSpacing w:val="0"/>
        <w:rPr>
          <w:del w:id="279" w:author="Lester, Victoria A JAG:EX" w:date="2016-10-06T11:55:00Z"/>
          <w:rFonts w:ascii="Helv" w:hAnsi="Helv" w:cs="Arial"/>
        </w:rPr>
      </w:pPr>
      <w:del w:id="280" w:author="Lester, Victoria A JAG:EX" w:date="2016-10-06T11:55:00Z">
        <w:r w:rsidRPr="00865360" w:rsidDel="00DF73D0">
          <w:rPr>
            <w:rFonts w:ascii="Helv" w:hAnsi="Helv" w:cs="Arial"/>
          </w:rPr>
          <w:delText xml:space="preserve">ensuring their </w:delText>
        </w:r>
        <w:r w:rsidR="00BC46DB" w:rsidRPr="00865360" w:rsidDel="00DF73D0">
          <w:rPr>
            <w:rFonts w:ascii="Helv" w:hAnsi="Helv" w:cs="Arial"/>
          </w:rPr>
          <w:delText>Pull Requests</w:delText>
        </w:r>
        <w:r w:rsidRPr="00865360" w:rsidDel="00DF73D0">
          <w:rPr>
            <w:rFonts w:ascii="Helv" w:hAnsi="Helv" w:cs="Arial"/>
          </w:rPr>
          <w:delText xml:space="preserve"> are complete and </w:delText>
        </w:r>
        <w:r w:rsidR="00BC46DB" w:rsidRPr="00865360" w:rsidDel="00DF73D0">
          <w:rPr>
            <w:rFonts w:ascii="Helv" w:hAnsi="Helv" w:cs="Arial"/>
          </w:rPr>
          <w:delText>are in compliance with the Opportunity</w:delText>
        </w:r>
        <w:r w:rsidR="00472904" w:rsidRPr="00865360" w:rsidDel="00DF73D0">
          <w:rPr>
            <w:rFonts w:ascii="Helv" w:hAnsi="Helv" w:cs="Arial"/>
          </w:rPr>
          <w:delText xml:space="preserve"> and these Terms</w:delText>
        </w:r>
        <w:r w:rsidR="009D1646" w:rsidRPr="00865360" w:rsidDel="00DF73D0">
          <w:rPr>
            <w:rFonts w:ascii="Helv" w:hAnsi="Helv" w:cs="Arial"/>
          </w:rPr>
          <w:delText>;</w:delText>
        </w:r>
      </w:del>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their own expenses in participating in </w:t>
      </w:r>
      <w:r w:rsidR="00BC46DB" w:rsidRPr="00865360">
        <w:rPr>
          <w:rFonts w:ascii="Helv" w:hAnsi="Helv" w:cs="Arial"/>
        </w:rPr>
        <w:t>a</w:t>
      </w:r>
      <w:r w:rsidR="009029F1">
        <w:rPr>
          <w:rFonts w:ascii="Helv" w:hAnsi="Helv" w:cs="Arial"/>
        </w:rPr>
        <w:t>n</w:t>
      </w:r>
      <w:r w:rsidRPr="00865360">
        <w:rPr>
          <w:rFonts w:ascii="Helv" w:hAnsi="Helv" w:cs="Arial"/>
        </w:rPr>
        <w:t xml:space="preserve"> Opportunity, including any costs in preparing a </w:t>
      </w:r>
      <w:r w:rsidR="00A661A0">
        <w:rPr>
          <w:rFonts w:ascii="Helv" w:hAnsi="Helv" w:cs="Arial"/>
        </w:rPr>
        <w:t>Proposal</w:t>
      </w:r>
      <w:del w:id="281" w:author="Lester, Victoria A JAG:EX" w:date="2016-10-06T11:55:00Z">
        <w:r w:rsidR="00A661A0" w:rsidDel="00DF73D0">
          <w:rPr>
            <w:rFonts w:ascii="Helv" w:hAnsi="Helv" w:cs="Arial"/>
          </w:rPr>
          <w:delText xml:space="preserve"> or a </w:delText>
        </w:r>
        <w:r w:rsidRPr="00865360" w:rsidDel="00DF73D0">
          <w:rPr>
            <w:rFonts w:ascii="Helv" w:hAnsi="Helv" w:cs="Arial"/>
          </w:rPr>
          <w:delText>Pull Request</w:delText>
        </w:r>
      </w:del>
      <w:r w:rsidR="004D2AFE" w:rsidRPr="00865360">
        <w:rPr>
          <w:rFonts w:ascii="Helv" w:hAnsi="Helv" w:cs="Arial"/>
        </w:rPr>
        <w:t>;</w:t>
      </w:r>
      <w:r w:rsidRPr="00865360">
        <w:rPr>
          <w:rFonts w:ascii="Helv" w:hAnsi="Helv" w:cs="Arial"/>
        </w:rPr>
        <w:t xml:space="preserve">  </w:t>
      </w:r>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accepting and </w:t>
      </w:r>
      <w:r w:rsidR="00472904" w:rsidRPr="00865360">
        <w:rPr>
          <w:rFonts w:ascii="Helv" w:hAnsi="Helv" w:cs="Arial"/>
        </w:rPr>
        <w:t xml:space="preserve">complying with </w:t>
      </w:r>
      <w:r w:rsidRPr="00865360">
        <w:rPr>
          <w:rFonts w:ascii="Helv" w:hAnsi="Helv" w:cs="Arial"/>
        </w:rPr>
        <w:t>the terms</w:t>
      </w:r>
      <w:r w:rsidR="00472904" w:rsidRPr="00865360">
        <w:rPr>
          <w:rFonts w:ascii="Helv" w:hAnsi="Helv" w:cs="Arial"/>
        </w:rPr>
        <w:t xml:space="preserve"> of use</w:t>
      </w:r>
      <w:r w:rsidRPr="00865360">
        <w:rPr>
          <w:rFonts w:ascii="Helv" w:hAnsi="Helv" w:cs="Arial"/>
        </w:rPr>
        <w:t xml:space="preserve"> of sites used in conjunction with </w:t>
      </w:r>
      <w:r w:rsidR="008713D5" w:rsidRPr="00865360">
        <w:rPr>
          <w:rFonts w:ascii="Helv" w:hAnsi="Helv" w:cs="Arial"/>
        </w:rPr>
        <w:t>a</w:t>
      </w:r>
      <w:r w:rsidR="009029F1">
        <w:rPr>
          <w:rFonts w:ascii="Helv" w:hAnsi="Helv" w:cs="Arial"/>
        </w:rPr>
        <w:t>n</w:t>
      </w:r>
      <w:r w:rsidRPr="00865360">
        <w:rPr>
          <w:rFonts w:ascii="Helv" w:hAnsi="Helv" w:cs="Arial"/>
        </w:rPr>
        <w:t xml:space="preserve"> Opportunity (e.g. GitHub, PayPal)</w:t>
      </w:r>
      <w:r w:rsidR="009D1646" w:rsidRPr="00865360">
        <w:rPr>
          <w:rFonts w:ascii="Helv" w:hAnsi="Helv" w:cs="Arial"/>
        </w:rPr>
        <w:t xml:space="preserve">; </w:t>
      </w:r>
      <w:ins w:id="282" w:author="Lester, Victoria A JAG:EX" w:date="2016-10-06T11:55:00Z">
        <w:r w:rsidR="00DF73D0">
          <w:rPr>
            <w:rFonts w:ascii="Helv" w:hAnsi="Helv" w:cs="Arial"/>
          </w:rPr>
          <w:t>and</w:t>
        </w:r>
      </w:ins>
    </w:p>
    <w:p w:rsidR="007C5388" w:rsidRPr="00865360" w:rsidRDefault="007C5388" w:rsidP="00865360">
      <w:pPr>
        <w:pStyle w:val="ListParagraph"/>
        <w:numPr>
          <w:ilvl w:val="0"/>
          <w:numId w:val="27"/>
        </w:numPr>
        <w:spacing w:line="240" w:lineRule="auto"/>
        <w:contextualSpacing w:val="0"/>
        <w:rPr>
          <w:rFonts w:ascii="Helv" w:hAnsi="Helv" w:cs="Arial"/>
        </w:rPr>
      </w:pPr>
      <w:proofErr w:type="gramStart"/>
      <w:r w:rsidRPr="00865360">
        <w:rPr>
          <w:rFonts w:ascii="Helv" w:hAnsi="Helv" w:cs="Arial"/>
        </w:rPr>
        <w:t>ensuring</w:t>
      </w:r>
      <w:proofErr w:type="gramEnd"/>
      <w:r w:rsidRPr="00865360">
        <w:rPr>
          <w:rFonts w:ascii="Helv" w:hAnsi="Helv" w:cs="Arial"/>
        </w:rPr>
        <w:t xml:space="preserve"> they have the ability and authority </w:t>
      </w:r>
      <w:del w:id="283" w:author="Lester, Victoria A JAG:EX" w:date="2016-10-06T11:55:00Z">
        <w:r w:rsidRPr="00865360" w:rsidDel="00DF73D0">
          <w:rPr>
            <w:rFonts w:ascii="Helv" w:hAnsi="Helv" w:cs="Arial"/>
          </w:rPr>
          <w:delText>to submit a Pull Request and</w:delText>
        </w:r>
      </w:del>
      <w:ins w:id="284" w:author="Lester, Victoria A JAG:EX" w:date="2016-10-06T11:55:00Z">
        <w:r w:rsidR="00DF73D0">
          <w:rPr>
            <w:rFonts w:ascii="Helv" w:hAnsi="Helv" w:cs="Arial"/>
          </w:rPr>
          <w:t>to</w:t>
        </w:r>
      </w:ins>
      <w:r w:rsidRPr="00865360">
        <w:rPr>
          <w:rFonts w:ascii="Helv" w:hAnsi="Helv" w:cs="Arial"/>
        </w:rPr>
        <w:t xml:space="preserve"> </w:t>
      </w:r>
      <w:r w:rsidR="00472904" w:rsidRPr="00865360">
        <w:rPr>
          <w:rFonts w:ascii="Helv" w:hAnsi="Helv" w:cs="Arial"/>
        </w:rPr>
        <w:t xml:space="preserve">accept these </w:t>
      </w:r>
      <w:ins w:id="285" w:author="Lester, Victoria A JAG:EX" w:date="2016-10-07T11:24:00Z">
        <w:r w:rsidR="00143079">
          <w:rPr>
            <w:rFonts w:ascii="Helv" w:hAnsi="Helv" w:cs="Arial"/>
          </w:rPr>
          <w:t xml:space="preserve">Process </w:t>
        </w:r>
      </w:ins>
      <w:r w:rsidR="00472904" w:rsidRPr="00865360">
        <w:rPr>
          <w:rFonts w:ascii="Helv" w:hAnsi="Helv" w:cs="Arial"/>
        </w:rPr>
        <w:t xml:space="preserve">Terms </w:t>
      </w:r>
      <w:r w:rsidR="008713D5" w:rsidRPr="00865360">
        <w:rPr>
          <w:rFonts w:ascii="Helv" w:hAnsi="Helv" w:cs="Arial"/>
        </w:rPr>
        <w:t>applicable to the Opportunity</w:t>
      </w:r>
      <w:del w:id="286" w:author="Lester, Victoria A JAG:EX" w:date="2016-10-06T11:55:00Z">
        <w:r w:rsidR="00753778" w:rsidRPr="00865360" w:rsidDel="00DF73D0">
          <w:rPr>
            <w:rFonts w:ascii="Helv" w:hAnsi="Helv" w:cs="Arial"/>
          </w:rPr>
          <w:delText>;</w:delText>
        </w:r>
      </w:del>
      <w:ins w:id="287" w:author="Lester, Victoria A JAG:EX" w:date="2016-10-06T11:55:00Z">
        <w:r w:rsidR="00DF73D0">
          <w:rPr>
            <w:rFonts w:ascii="Helv" w:hAnsi="Helv" w:cs="Arial"/>
          </w:rPr>
          <w:t>.</w:t>
        </w:r>
      </w:ins>
      <w:r w:rsidRPr="00865360">
        <w:rPr>
          <w:rFonts w:ascii="Helv" w:hAnsi="Helv" w:cs="Arial"/>
        </w:rPr>
        <w:t xml:space="preserve"> </w:t>
      </w:r>
    </w:p>
    <w:p w:rsidR="0001770C" w:rsidRPr="00865360" w:rsidDel="00DF73D0" w:rsidRDefault="007C5388" w:rsidP="00865360">
      <w:pPr>
        <w:pStyle w:val="ListParagraph"/>
        <w:numPr>
          <w:ilvl w:val="0"/>
          <w:numId w:val="27"/>
        </w:numPr>
        <w:spacing w:line="240" w:lineRule="auto"/>
        <w:contextualSpacing w:val="0"/>
        <w:rPr>
          <w:del w:id="288" w:author="Lester, Victoria A JAG:EX" w:date="2016-10-06T11:55:00Z"/>
          <w:rFonts w:ascii="Helv" w:hAnsi="Helv" w:cs="Arial"/>
        </w:rPr>
      </w:pPr>
      <w:del w:id="289" w:author="Lester, Victoria A JAG:EX" w:date="2016-10-06T11:55:00Z">
        <w:r w:rsidRPr="00865360" w:rsidDel="00DF73D0">
          <w:rPr>
            <w:rFonts w:ascii="Helv" w:hAnsi="Helv" w:cs="Arial"/>
          </w:rPr>
          <w:delText>determining</w:delText>
        </w:r>
        <w:r w:rsidR="00ED2D8E" w:rsidRPr="00865360" w:rsidDel="00DF73D0">
          <w:rPr>
            <w:rFonts w:ascii="Helv" w:hAnsi="Helv" w:cs="Arial"/>
          </w:rPr>
          <w:delText>,</w:delText>
        </w:r>
        <w:r w:rsidRPr="00865360" w:rsidDel="00DF73D0">
          <w:rPr>
            <w:rFonts w:ascii="Helv" w:hAnsi="Helv" w:cs="Arial"/>
          </w:rPr>
          <w:delText xml:space="preserve"> managing </w:delText>
        </w:r>
        <w:r w:rsidR="00ED2D8E" w:rsidRPr="00865360" w:rsidDel="00DF73D0">
          <w:rPr>
            <w:rFonts w:ascii="Helv" w:hAnsi="Helv" w:cs="Arial"/>
          </w:rPr>
          <w:delText xml:space="preserve">and paying </w:delText>
        </w:r>
        <w:r w:rsidRPr="00865360" w:rsidDel="00DF73D0">
          <w:rPr>
            <w:rFonts w:ascii="Helv" w:hAnsi="Helv" w:cs="Arial"/>
          </w:rPr>
          <w:delText>any income or other tax</w:delText>
        </w:r>
        <w:r w:rsidR="00ED2D8E" w:rsidRPr="00865360" w:rsidDel="00DF73D0">
          <w:rPr>
            <w:rFonts w:ascii="Helv" w:hAnsi="Helv" w:cs="Arial"/>
          </w:rPr>
          <w:delText>es, fees or applicable payments</w:delText>
        </w:r>
        <w:r w:rsidRPr="00865360" w:rsidDel="00DF73D0">
          <w:rPr>
            <w:rFonts w:ascii="Helv" w:hAnsi="Helv" w:cs="Arial"/>
          </w:rPr>
          <w:delText xml:space="preserve"> </w:delText>
        </w:r>
        <w:r w:rsidR="00ED2D8E" w:rsidRPr="00865360" w:rsidDel="00DF73D0">
          <w:rPr>
            <w:rFonts w:ascii="Helv" w:hAnsi="Helv" w:cs="Arial"/>
          </w:rPr>
          <w:delText>that may be incurred as a result</w:delText>
        </w:r>
        <w:r w:rsidRPr="00865360" w:rsidDel="00DF73D0">
          <w:rPr>
            <w:rFonts w:ascii="Helv" w:hAnsi="Helv" w:cs="Arial"/>
          </w:rPr>
          <w:delText xml:space="preserve"> </w:delText>
        </w:r>
        <w:r w:rsidR="00ED2D8E" w:rsidRPr="00865360" w:rsidDel="00DF73D0">
          <w:rPr>
            <w:rFonts w:ascii="Helv" w:hAnsi="Helv" w:cs="Arial"/>
          </w:rPr>
          <w:delText>of a Payment</w:delText>
        </w:r>
        <w:r w:rsidR="0001770C" w:rsidRPr="00865360" w:rsidDel="00DF73D0">
          <w:rPr>
            <w:rFonts w:ascii="Helv" w:hAnsi="Helv" w:cs="Arial"/>
          </w:rPr>
          <w:delText>; and</w:delText>
        </w:r>
      </w:del>
    </w:p>
    <w:p w:rsidR="00ED2D8E" w:rsidDel="00DF73D0" w:rsidRDefault="0001770C" w:rsidP="00865360">
      <w:pPr>
        <w:pStyle w:val="ListParagraph"/>
        <w:numPr>
          <w:ilvl w:val="0"/>
          <w:numId w:val="27"/>
        </w:numPr>
        <w:spacing w:line="240" w:lineRule="auto"/>
        <w:contextualSpacing w:val="0"/>
        <w:rPr>
          <w:del w:id="290" w:author="Lester, Victoria A JAG:EX" w:date="2016-10-06T11:55:00Z"/>
          <w:rFonts w:ascii="Helv" w:hAnsi="Helv" w:cs="Arial"/>
        </w:rPr>
      </w:pPr>
      <w:del w:id="291" w:author="Lester, Victoria A JAG:EX" w:date="2016-10-06T11:55:00Z">
        <w:r w:rsidRPr="00865360" w:rsidDel="00DF73D0">
          <w:rPr>
            <w:rFonts w:ascii="Helv" w:hAnsi="Helv" w:cs="Arial"/>
          </w:rPr>
          <w:delText>complying with all applicable laws in relation to the submission of a Pull Request and receipt of a Payment</w:delText>
        </w:r>
        <w:r w:rsidR="00ED2D8E" w:rsidRPr="00865360" w:rsidDel="00DF73D0">
          <w:rPr>
            <w:rFonts w:ascii="Helv" w:hAnsi="Helv" w:cs="Arial"/>
          </w:rPr>
          <w:delText>.</w:delText>
        </w:r>
      </w:del>
    </w:p>
    <w:p w:rsidR="003076E7" w:rsidRPr="00865360" w:rsidRDefault="003076E7" w:rsidP="00865360">
      <w:pPr>
        <w:spacing w:line="240" w:lineRule="auto"/>
        <w:ind w:left="720"/>
        <w:rPr>
          <w:rFonts w:ascii="Helv" w:hAnsi="Helv" w:cs="Arial"/>
        </w:rPr>
      </w:pPr>
    </w:p>
    <w:p w:rsidR="003076E7" w:rsidRPr="006D4BE3" w:rsidRDefault="003076E7" w:rsidP="003076E7">
      <w:pPr>
        <w:spacing w:line="240" w:lineRule="auto"/>
        <w:rPr>
          <w:rFonts w:ascii="Helv" w:hAnsi="Helv" w:cs="Arial"/>
          <w:b/>
        </w:rPr>
      </w:pPr>
      <w:r w:rsidRPr="006D4BE3">
        <w:rPr>
          <w:rFonts w:ascii="Helv" w:hAnsi="Helv" w:cs="Arial"/>
          <w:b/>
        </w:rPr>
        <w:t>Representations and Warranties</w:t>
      </w:r>
    </w:p>
    <w:p w:rsidR="003076E7" w:rsidRPr="006D4BE3" w:rsidRDefault="003076E7" w:rsidP="003076E7">
      <w:pPr>
        <w:spacing w:line="240" w:lineRule="auto"/>
        <w:rPr>
          <w:rFonts w:ascii="Helv" w:hAnsi="Helv" w:cs="Arial"/>
        </w:rPr>
      </w:pPr>
    </w:p>
    <w:p w:rsidR="003076E7" w:rsidRPr="006D4BE3"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3076E7" w:rsidRPr="006D4BE3">
        <w:rPr>
          <w:rFonts w:ascii="Helv" w:hAnsi="Helv" w:cs="Arial"/>
        </w:rPr>
        <w:t xml:space="preserve">s </w:t>
      </w:r>
      <w:r w:rsidR="003076E7">
        <w:rPr>
          <w:rFonts w:ascii="Helv" w:hAnsi="Helv" w:cs="Arial"/>
        </w:rPr>
        <w:t xml:space="preserve">represent and </w:t>
      </w:r>
      <w:r w:rsidR="003076E7" w:rsidRPr="006D4BE3">
        <w:rPr>
          <w:rFonts w:ascii="Helv" w:hAnsi="Helv" w:cs="Arial"/>
        </w:rPr>
        <w:t>warrant that:</w:t>
      </w:r>
    </w:p>
    <w:p w:rsidR="003076E7" w:rsidRPr="006D4BE3" w:rsidDel="00DF73D0" w:rsidRDefault="003076E7">
      <w:pPr>
        <w:spacing w:line="240" w:lineRule="auto"/>
        <w:ind w:left="1440" w:hanging="720"/>
        <w:rPr>
          <w:del w:id="292" w:author="Lester, Victoria A JAG:EX" w:date="2016-10-06T11:54:00Z"/>
          <w:rFonts w:ascii="Helv" w:hAnsi="Helv" w:cs="Arial"/>
        </w:rPr>
      </w:pPr>
      <w:r w:rsidRPr="006D4BE3">
        <w:rPr>
          <w:rFonts w:ascii="Helv" w:hAnsi="Helv" w:cs="Arial"/>
        </w:rPr>
        <w:t>a)</w:t>
      </w:r>
      <w:r w:rsidRPr="006D4BE3">
        <w:rPr>
          <w:rFonts w:ascii="Helv" w:hAnsi="Helv" w:cs="Arial"/>
        </w:rPr>
        <w:tab/>
      </w:r>
      <w:del w:id="293" w:author="Lester, Victoria A JAG:EX" w:date="2016-10-06T11:54:00Z">
        <w:r w:rsidRPr="006D4BE3" w:rsidDel="00DF73D0">
          <w:rPr>
            <w:rFonts w:ascii="Helv" w:hAnsi="Helv" w:cs="Arial"/>
          </w:rPr>
          <w:delText>the material contained in the Pull Request does not infringe, misappropriate or misuse any copyright, patent, trade-mark, trade secret or confidential or proprietary information of a third party;</w:delText>
        </w:r>
      </w:del>
    </w:p>
    <w:p w:rsidR="003076E7" w:rsidRPr="006D4BE3" w:rsidDel="00DF73D0" w:rsidRDefault="003076E7">
      <w:pPr>
        <w:spacing w:line="240" w:lineRule="auto"/>
        <w:ind w:left="1440" w:hanging="720"/>
        <w:rPr>
          <w:del w:id="294" w:author="Lester, Victoria A JAG:EX" w:date="2016-10-06T11:55:00Z"/>
          <w:rFonts w:ascii="Helv" w:hAnsi="Helv" w:cs="Arial"/>
        </w:rPr>
      </w:pPr>
      <w:del w:id="295" w:author="Lester, Victoria A JAG:EX" w:date="2016-10-06T11:54:00Z">
        <w:r w:rsidRPr="006D4BE3" w:rsidDel="00DF73D0">
          <w:rPr>
            <w:rFonts w:ascii="Helv" w:hAnsi="Helv" w:cs="Arial"/>
          </w:rPr>
          <w:delText>b)</w:delText>
        </w:r>
        <w:r w:rsidRPr="006D4BE3" w:rsidDel="00DF73D0">
          <w:rPr>
            <w:rFonts w:ascii="Helv" w:hAnsi="Helv" w:cs="Arial"/>
          </w:rPr>
          <w:tab/>
          <w:delText xml:space="preserve">they have the rights to submit the material contained in their Pull Request; </w:delText>
        </w:r>
      </w:del>
    </w:p>
    <w:p w:rsidR="003076E7" w:rsidRPr="006D4BE3" w:rsidRDefault="003076E7" w:rsidP="003076E7">
      <w:pPr>
        <w:spacing w:line="240" w:lineRule="auto"/>
        <w:ind w:left="1440" w:hanging="720"/>
        <w:rPr>
          <w:rFonts w:ascii="Helv" w:hAnsi="Helv" w:cs="Arial"/>
        </w:rPr>
      </w:pPr>
      <w:del w:id="296" w:author="Lester, Victoria A JAG:EX" w:date="2016-10-06T11:55:00Z">
        <w:r w:rsidRPr="006D4BE3" w:rsidDel="00DF73D0">
          <w:rPr>
            <w:rFonts w:ascii="Helv" w:hAnsi="Helv" w:cs="Arial"/>
          </w:rPr>
          <w:delText>c)</w:delText>
        </w:r>
        <w:r w:rsidRPr="006D4BE3" w:rsidDel="00DF73D0">
          <w:rPr>
            <w:rFonts w:ascii="Helv" w:hAnsi="Helv" w:cs="Arial"/>
          </w:rPr>
          <w:tab/>
        </w:r>
      </w:del>
      <w:proofErr w:type="gramStart"/>
      <w:r w:rsidRPr="006D4BE3">
        <w:rPr>
          <w:rFonts w:ascii="Helv" w:hAnsi="Helv" w:cs="Arial"/>
        </w:rPr>
        <w:t>they</w:t>
      </w:r>
      <w:proofErr w:type="gramEnd"/>
      <w:r w:rsidRPr="006D4BE3">
        <w:rPr>
          <w:rFonts w:ascii="Helv" w:hAnsi="Helv" w:cs="Arial"/>
        </w:rPr>
        <w:t xml:space="preserve"> are not aware of any circumstances that would give rise to a conflict of interest, either actual or perceived</w:t>
      </w:r>
      <w:r w:rsidR="00E50927">
        <w:rPr>
          <w:rFonts w:ascii="Helv" w:hAnsi="Helv" w:cs="Arial"/>
        </w:rPr>
        <w:t>,</w:t>
      </w:r>
      <w:r w:rsidRPr="006D4BE3">
        <w:rPr>
          <w:rFonts w:ascii="Helv" w:hAnsi="Helv" w:cs="Arial"/>
        </w:rPr>
        <w:t xml:space="preserve"> in respect of the Opportunity; and</w:t>
      </w:r>
    </w:p>
    <w:p w:rsidR="003076E7" w:rsidRPr="006D4BE3" w:rsidRDefault="003076E7" w:rsidP="003076E7">
      <w:pPr>
        <w:spacing w:line="240" w:lineRule="auto"/>
        <w:ind w:left="1440" w:hanging="720"/>
        <w:rPr>
          <w:rFonts w:ascii="Helv" w:hAnsi="Helv" w:cs="Arial"/>
        </w:rPr>
      </w:pPr>
      <w:del w:id="297" w:author="Lester, Victoria A JAG:EX" w:date="2016-10-06T11:55:00Z">
        <w:r w:rsidRPr="006D4BE3" w:rsidDel="00DF73D0">
          <w:rPr>
            <w:rFonts w:ascii="Helv" w:hAnsi="Helv" w:cs="Arial"/>
          </w:rPr>
          <w:delText>d</w:delText>
        </w:r>
      </w:del>
      <w:ins w:id="298" w:author="Lester, Victoria A JAG:EX" w:date="2016-10-06T11:55:00Z">
        <w:r w:rsidR="00DF73D0">
          <w:rPr>
            <w:rFonts w:ascii="Helv" w:hAnsi="Helv" w:cs="Arial"/>
          </w:rPr>
          <w:t>b</w:t>
        </w:r>
      </w:ins>
      <w:r w:rsidRPr="006D4BE3">
        <w:rPr>
          <w:rFonts w:ascii="Helv" w:hAnsi="Helv" w:cs="Arial"/>
        </w:rPr>
        <w:t>)</w:t>
      </w:r>
      <w:r w:rsidRPr="006D4BE3">
        <w:rPr>
          <w:rFonts w:ascii="Helv" w:hAnsi="Helv" w:cs="Arial"/>
        </w:rPr>
        <w:tab/>
        <w:t xml:space="preserve">at the date the </w:t>
      </w:r>
      <w:ins w:id="299" w:author="Lester, Victoria A JAG:EX" w:date="2016-10-07T11:24:00Z">
        <w:r w:rsidR="00143079">
          <w:rPr>
            <w:rFonts w:ascii="Helv" w:hAnsi="Helv" w:cs="Arial"/>
          </w:rPr>
          <w:t xml:space="preserve">Process </w:t>
        </w:r>
      </w:ins>
      <w:del w:id="300" w:author="Lester, Victoria A JAG:EX" w:date="2016-10-06T11:54:00Z">
        <w:r w:rsidRPr="006D4BE3" w:rsidDel="00DF73D0">
          <w:rPr>
            <w:rFonts w:ascii="Helv" w:hAnsi="Helv" w:cs="Arial"/>
          </w:rPr>
          <w:delText>Pull Request is submitted</w:delText>
        </w:r>
      </w:del>
      <w:ins w:id="301" w:author="Lester, Victoria A JAG:EX" w:date="2016-10-06T11:54:00Z">
        <w:r w:rsidR="00DF73D0">
          <w:rPr>
            <w:rFonts w:ascii="Helv" w:hAnsi="Helv" w:cs="Arial"/>
          </w:rPr>
          <w:t>Terms are accepted</w:t>
        </w:r>
      </w:ins>
      <w:r w:rsidRPr="006D4BE3">
        <w:rPr>
          <w:rFonts w:ascii="Helv" w:hAnsi="Helv" w:cs="Arial"/>
        </w:rPr>
        <w:t xml:space="preserve"> they have the power and capacity to enter into </w:t>
      </w:r>
      <w:r w:rsidR="000A6BA0">
        <w:rPr>
          <w:rFonts w:ascii="Helv" w:hAnsi="Helv" w:cs="Arial"/>
        </w:rPr>
        <w:t xml:space="preserve">an agreement on </w:t>
      </w:r>
      <w:r w:rsidR="003A6B6E">
        <w:rPr>
          <w:rFonts w:ascii="Helv" w:hAnsi="Helv" w:cs="Arial"/>
        </w:rPr>
        <w:t xml:space="preserve">these </w:t>
      </w:r>
      <w:ins w:id="302" w:author="Lester, Victoria A JAG:EX" w:date="2016-10-07T11:24:00Z">
        <w:r w:rsidR="00143079">
          <w:rPr>
            <w:rFonts w:ascii="Helv" w:hAnsi="Helv" w:cs="Arial"/>
          </w:rPr>
          <w:t xml:space="preserve">Process </w:t>
        </w:r>
      </w:ins>
      <w:r w:rsidR="003A6B6E">
        <w:rPr>
          <w:rFonts w:ascii="Helv" w:hAnsi="Helv" w:cs="Arial"/>
        </w:rPr>
        <w:t>Terms</w:t>
      </w:r>
      <w:r w:rsidRPr="006D4BE3">
        <w:rPr>
          <w:rFonts w:ascii="Helv" w:hAnsi="Helv" w:cs="Arial"/>
        </w:rPr>
        <w:t xml:space="preserve"> and, if the</w:t>
      </w:r>
      <w:r w:rsidR="00A661A0">
        <w:rPr>
          <w:rFonts w:ascii="Helv" w:hAnsi="Helv" w:cs="Arial"/>
        </w:rPr>
        <w:t xml:space="preserve"> </w:t>
      </w:r>
      <w:r w:rsidR="00030A3E">
        <w:rPr>
          <w:rFonts w:ascii="Helv" w:hAnsi="Helv" w:cs="Arial"/>
        </w:rPr>
        <w:t>Developer</w:t>
      </w:r>
      <w:r w:rsidRPr="006D4BE3">
        <w:rPr>
          <w:rFonts w:ascii="Helv" w:hAnsi="Helv" w:cs="Arial"/>
        </w:rPr>
        <w:t xml:space="preserve"> is not an individual, to observe, perform and comply with the</w:t>
      </w:r>
      <w:r w:rsidR="003A6B6E">
        <w:rPr>
          <w:rFonts w:ascii="Helv" w:hAnsi="Helv" w:cs="Arial"/>
        </w:rPr>
        <w:t>se</w:t>
      </w:r>
      <w:r w:rsidRPr="006D4BE3">
        <w:rPr>
          <w:rFonts w:ascii="Helv" w:hAnsi="Helv" w:cs="Arial"/>
        </w:rPr>
        <w:t xml:space="preserve"> </w:t>
      </w:r>
      <w:ins w:id="303" w:author="Lester, Victoria A JAG:EX" w:date="2016-10-07T11:24:00Z">
        <w:r w:rsidR="00143079">
          <w:rPr>
            <w:rFonts w:ascii="Helv" w:hAnsi="Helv" w:cs="Arial"/>
          </w:rPr>
          <w:t xml:space="preserve">Process </w:t>
        </w:r>
      </w:ins>
      <w:r w:rsidR="003A6B6E">
        <w:rPr>
          <w:rFonts w:ascii="Helv" w:hAnsi="Helv" w:cs="Arial"/>
        </w:rPr>
        <w:t>T</w:t>
      </w:r>
      <w:r w:rsidRPr="006D4BE3">
        <w:rPr>
          <w:rFonts w:ascii="Helv" w:hAnsi="Helv" w:cs="Arial"/>
        </w:rPr>
        <w:t>erms and</w:t>
      </w:r>
      <w:r w:rsidR="00E50927">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sidR="000A6BA0">
        <w:rPr>
          <w:rFonts w:ascii="Helv" w:hAnsi="Helv" w:cs="Arial"/>
        </w:rPr>
        <w:t>an</w:t>
      </w:r>
      <w:r w:rsidR="000A6BA0" w:rsidRPr="006D4BE3">
        <w:rPr>
          <w:rFonts w:ascii="Helv" w:hAnsi="Helv" w:cs="Arial"/>
        </w:rPr>
        <w:t xml:space="preserve"> </w:t>
      </w:r>
      <w:r w:rsidR="000A6BA0">
        <w:rPr>
          <w:rFonts w:ascii="Helv" w:hAnsi="Helv" w:cs="Arial"/>
        </w:rPr>
        <w:t>a</w:t>
      </w:r>
      <w:r w:rsidRPr="006D4BE3">
        <w:rPr>
          <w:rFonts w:ascii="Helv" w:hAnsi="Helv" w:cs="Arial"/>
        </w:rPr>
        <w:t>greement</w:t>
      </w:r>
      <w:r w:rsidR="000A6BA0">
        <w:rPr>
          <w:rFonts w:ascii="Helv" w:hAnsi="Helv" w:cs="Arial"/>
        </w:rPr>
        <w:t xml:space="preserve"> on these </w:t>
      </w:r>
      <w:ins w:id="304" w:author="Lester, Victoria A JAG:EX" w:date="2016-10-07T11:25:00Z">
        <w:r w:rsidR="00143079">
          <w:rPr>
            <w:rFonts w:ascii="Helv" w:hAnsi="Helv" w:cs="Arial"/>
          </w:rPr>
          <w:t xml:space="preserve">Process </w:t>
        </w:r>
      </w:ins>
      <w:r w:rsidR="000A6BA0">
        <w:rPr>
          <w:rFonts w:ascii="Helv" w:hAnsi="Helv" w:cs="Arial"/>
        </w:rPr>
        <w:t>Terms</w:t>
      </w:r>
      <w:r w:rsidRPr="006D4BE3">
        <w:rPr>
          <w:rFonts w:ascii="Helv" w:hAnsi="Helv" w:cs="Arial"/>
        </w:rPr>
        <w:t xml:space="preserve"> by, or on behalf of, the </w:t>
      </w:r>
      <w:r w:rsidR="00030A3E">
        <w:rPr>
          <w:rFonts w:ascii="Helv" w:hAnsi="Helv" w:cs="Arial"/>
        </w:rPr>
        <w:t>Developer</w:t>
      </w:r>
      <w:r w:rsidRPr="006D4BE3">
        <w:rPr>
          <w:rFonts w:ascii="Helv" w:hAnsi="Helv" w:cs="Arial"/>
        </w:rPr>
        <w:t>.</w:t>
      </w:r>
    </w:p>
    <w:p w:rsidR="00ED2D8E" w:rsidRPr="00865360" w:rsidRDefault="00ED2D8E" w:rsidP="00865360">
      <w:pPr>
        <w:spacing w:line="240" w:lineRule="auto"/>
        <w:ind w:left="720"/>
        <w:rPr>
          <w:rFonts w:ascii="Helv" w:hAnsi="Helv" w:cs="Arial"/>
        </w:rPr>
      </w:pPr>
    </w:p>
    <w:p w:rsidR="00E425F2" w:rsidRPr="00865360" w:rsidDel="001B5DEE" w:rsidRDefault="00724247" w:rsidP="00865360">
      <w:pPr>
        <w:spacing w:line="240" w:lineRule="auto"/>
        <w:rPr>
          <w:del w:id="305" w:author="Lester, Victoria A JAG:EX" w:date="2016-10-06T10:52:00Z"/>
          <w:rFonts w:ascii="Helv" w:hAnsi="Helv" w:cs="Arial"/>
        </w:rPr>
      </w:pPr>
      <w:del w:id="306" w:author="Lester, Victoria A JAG:EX" w:date="2016-10-06T10:52:00Z">
        <w:r w:rsidRPr="00865360" w:rsidDel="001B5DEE">
          <w:rPr>
            <w:rFonts w:ascii="Helv" w:hAnsi="Helv" w:cs="Arial"/>
            <w:b/>
          </w:rPr>
          <w:delText>Evaluation of Pull Requests</w:delText>
        </w:r>
        <w:r w:rsidRPr="00865360" w:rsidDel="001B5DEE">
          <w:rPr>
            <w:rFonts w:ascii="Helv" w:hAnsi="Helv" w:cs="Arial"/>
          </w:rPr>
          <w:delText xml:space="preserve"> </w:delText>
        </w:r>
      </w:del>
    </w:p>
    <w:p w:rsidR="006D758C" w:rsidRPr="00865360" w:rsidDel="001B5DEE" w:rsidRDefault="006D758C" w:rsidP="00865360">
      <w:pPr>
        <w:spacing w:line="240" w:lineRule="auto"/>
        <w:rPr>
          <w:del w:id="307" w:author="Lester, Victoria A JAG:EX" w:date="2016-10-06T10:52:00Z"/>
          <w:rFonts w:ascii="Helv" w:hAnsi="Helv" w:cs="Arial"/>
        </w:rPr>
      </w:pPr>
    </w:p>
    <w:p w:rsidR="002748BE" w:rsidDel="001B5DEE" w:rsidRDefault="003A6B6E" w:rsidP="00F82271">
      <w:pPr>
        <w:pStyle w:val="ListParagraph"/>
        <w:numPr>
          <w:ilvl w:val="0"/>
          <w:numId w:val="5"/>
        </w:numPr>
        <w:spacing w:line="240" w:lineRule="auto"/>
        <w:ind w:left="0" w:firstLine="0"/>
        <w:rPr>
          <w:del w:id="308" w:author="Lester, Victoria A JAG:EX" w:date="2016-10-06T10:52:00Z"/>
          <w:rFonts w:ascii="Helv" w:hAnsi="Helv" w:cs="Arial"/>
        </w:rPr>
      </w:pPr>
      <w:del w:id="309" w:author="Lester, Victoria A JAG:EX" w:date="2016-10-06T10:52:00Z">
        <w:r w:rsidDel="001B5DEE">
          <w:rPr>
            <w:rFonts w:ascii="Helv" w:hAnsi="Helv" w:cs="Arial"/>
          </w:rPr>
          <w:delText xml:space="preserve">The </w:delText>
        </w:r>
        <w:r w:rsidR="00A661A0" w:rsidDel="001B5DEE">
          <w:rPr>
            <w:rFonts w:ascii="Helv" w:hAnsi="Helv" w:cs="Arial"/>
          </w:rPr>
          <w:delText xml:space="preserve">Lead </w:delText>
        </w:r>
        <w:r w:rsidR="00030A3E" w:rsidDel="001B5DEE">
          <w:rPr>
            <w:rFonts w:ascii="Helv" w:hAnsi="Helv" w:cs="Arial"/>
          </w:rPr>
          <w:delText>Developer</w:delText>
        </w:r>
        <w:r w:rsidDel="001B5DEE">
          <w:rPr>
            <w:rFonts w:ascii="Helv" w:hAnsi="Helv" w:cs="Arial"/>
          </w:rPr>
          <w:delText xml:space="preserve">’s </w:delText>
        </w:r>
        <w:r w:rsidR="00724247" w:rsidRPr="00865360" w:rsidDel="001B5DEE">
          <w:rPr>
            <w:rFonts w:ascii="Helv" w:hAnsi="Helv" w:cs="Arial"/>
          </w:rPr>
          <w:delText>Pull Requests</w:delText>
        </w:r>
        <w:r w:rsidR="00C73551" w:rsidRPr="00865360" w:rsidDel="001B5DEE">
          <w:rPr>
            <w:rFonts w:ascii="Helv" w:hAnsi="Helv" w:cs="Arial"/>
          </w:rPr>
          <w:delText xml:space="preserve"> will be </w:delText>
        </w:r>
        <w:r w:rsidR="00710564" w:rsidRPr="00865360" w:rsidDel="001B5DEE">
          <w:rPr>
            <w:rFonts w:ascii="Helv" w:hAnsi="Helv" w:cs="Arial"/>
          </w:rPr>
          <w:delText xml:space="preserve">reviewed </w:delText>
        </w:r>
        <w:r w:rsidR="002748BE" w:rsidDel="001B5DEE">
          <w:rPr>
            <w:rFonts w:ascii="Helv" w:hAnsi="Helv" w:cs="Arial"/>
          </w:rPr>
          <w:delText>and assessed</w:delText>
        </w:r>
        <w:r w:rsidR="009029F1" w:rsidDel="001B5DEE">
          <w:rPr>
            <w:rFonts w:ascii="Helv" w:hAnsi="Helv" w:cs="Arial"/>
          </w:rPr>
          <w:delText xml:space="preserve"> </w:delText>
        </w:r>
        <w:r w:rsidR="009029F1" w:rsidRPr="00F557D9" w:rsidDel="001B5DEE">
          <w:rPr>
            <w:rFonts w:ascii="Helv" w:hAnsi="Helv" w:cs="Arial"/>
          </w:rPr>
          <w:delText xml:space="preserve">after the </w:delText>
        </w:r>
        <w:r w:rsidR="00463A70" w:rsidDel="001B5DEE">
          <w:rPr>
            <w:rFonts w:ascii="Helv" w:hAnsi="Helv" w:cs="Arial"/>
          </w:rPr>
          <w:delText>Submission</w:delText>
        </w:r>
        <w:r w:rsidDel="001B5DEE">
          <w:rPr>
            <w:rFonts w:ascii="Helv" w:hAnsi="Helv" w:cs="Arial"/>
          </w:rPr>
          <w:delText xml:space="preserve"> Period</w:delText>
        </w:r>
        <w:r w:rsidR="00463A70" w:rsidRPr="00212DEF" w:rsidDel="001B5DEE">
          <w:rPr>
            <w:rFonts w:ascii="Helv" w:hAnsi="Helv" w:cs="Arial"/>
          </w:rPr>
          <w:delText xml:space="preserve"> </w:delText>
        </w:r>
        <w:r w:rsidR="009029F1" w:rsidRPr="009029F1" w:rsidDel="001B5DEE">
          <w:rPr>
            <w:rFonts w:ascii="Helv" w:hAnsi="Helv" w:cs="Arial"/>
          </w:rPr>
          <w:delText>in accordance with the Acceptance Criteria described in the Opportunity</w:delText>
        </w:r>
        <w:r w:rsidR="009029F1" w:rsidDel="001B5DEE">
          <w:rPr>
            <w:rFonts w:ascii="Helv" w:hAnsi="Helv" w:cs="Arial"/>
          </w:rPr>
          <w:delText>.</w:delText>
        </w:r>
      </w:del>
    </w:p>
    <w:p w:rsidR="00230DEE" w:rsidRPr="00865360" w:rsidDel="001B5DEE" w:rsidRDefault="00230DEE" w:rsidP="00F82271">
      <w:pPr>
        <w:pStyle w:val="ListParagraph"/>
        <w:spacing w:line="240" w:lineRule="auto"/>
        <w:ind w:left="1080"/>
        <w:contextualSpacing w:val="0"/>
        <w:rPr>
          <w:del w:id="310" w:author="Lester, Victoria A JAG:EX" w:date="2016-10-06T10:52:00Z"/>
          <w:rFonts w:ascii="Helv" w:hAnsi="Helv" w:cs="Arial"/>
        </w:rPr>
      </w:pPr>
    </w:p>
    <w:p w:rsidR="009029F1" w:rsidDel="001B5DEE" w:rsidRDefault="009029F1" w:rsidP="00B26285">
      <w:pPr>
        <w:pStyle w:val="ListParagraph"/>
        <w:numPr>
          <w:ilvl w:val="0"/>
          <w:numId w:val="5"/>
        </w:numPr>
        <w:spacing w:line="240" w:lineRule="auto"/>
        <w:ind w:left="0" w:firstLine="0"/>
        <w:rPr>
          <w:del w:id="311" w:author="Lester, Victoria A JAG:EX" w:date="2016-10-06T10:52:00Z"/>
          <w:rFonts w:ascii="Helv" w:hAnsi="Helv" w:cs="Arial"/>
        </w:rPr>
      </w:pPr>
      <w:del w:id="312" w:author="Lester, Victoria A JAG:EX" w:date="2016-10-06T10:52:00Z">
        <w:r w:rsidDel="001B5DEE">
          <w:rPr>
            <w:rFonts w:ascii="Helv" w:hAnsi="Helv" w:cs="Arial"/>
          </w:rPr>
          <w:delText xml:space="preserve">If </w:delText>
        </w:r>
        <w:r w:rsidR="008E79E4" w:rsidDel="001B5DEE">
          <w:rPr>
            <w:rFonts w:ascii="Helv" w:hAnsi="Helv" w:cs="Arial"/>
          </w:rPr>
          <w:delText>a</w:delText>
        </w:r>
        <w:r w:rsidR="008E79E4" w:rsidRPr="009029F1" w:rsidDel="001B5DEE">
          <w:rPr>
            <w:rFonts w:ascii="Helv" w:hAnsi="Helv" w:cs="Arial"/>
          </w:rPr>
          <w:delText xml:space="preserve"> </w:delText>
        </w:r>
        <w:r w:rsidR="00E425F2" w:rsidRPr="009029F1" w:rsidDel="001B5DEE">
          <w:rPr>
            <w:rFonts w:ascii="Helv" w:hAnsi="Helv" w:cs="Arial"/>
          </w:rPr>
          <w:delText xml:space="preserve">Pull Request received </w:delText>
        </w:r>
        <w:r w:rsidR="00AF07ED" w:rsidRPr="009029F1" w:rsidDel="001B5DEE">
          <w:rPr>
            <w:rFonts w:ascii="Helv" w:hAnsi="Helv" w:cs="Arial"/>
          </w:rPr>
          <w:delText xml:space="preserve">meets the </w:delText>
        </w:r>
        <w:r w:rsidR="00C13779" w:rsidRPr="009029F1" w:rsidDel="001B5DEE">
          <w:rPr>
            <w:rFonts w:ascii="Helv" w:hAnsi="Helv" w:cs="Arial"/>
          </w:rPr>
          <w:delText>Acceptance Criteria</w:delText>
        </w:r>
        <w:r w:rsidR="00E425F2" w:rsidRPr="009029F1" w:rsidDel="001B5DEE">
          <w:rPr>
            <w:rFonts w:ascii="Helv" w:hAnsi="Helv" w:cs="Arial"/>
          </w:rPr>
          <w:delText xml:space="preserve"> described in the Opportunity</w:delText>
        </w:r>
        <w:r w:rsidR="00E231D8" w:rsidDel="001B5DEE">
          <w:rPr>
            <w:rFonts w:ascii="Helv" w:hAnsi="Helv" w:cs="Arial"/>
          </w:rPr>
          <w:delText xml:space="preserve"> </w:delText>
        </w:r>
        <w:r w:rsidR="00E425F2" w:rsidRPr="009029F1" w:rsidDel="001B5DEE">
          <w:rPr>
            <w:rFonts w:ascii="Helv" w:hAnsi="Helv" w:cs="Arial"/>
          </w:rPr>
          <w:delText xml:space="preserve">and is merged into the </w:delText>
        </w:r>
        <w:r w:rsidR="00030A3E" w:rsidDel="001B5DEE">
          <w:rPr>
            <w:rFonts w:ascii="Helv" w:hAnsi="Helv" w:cs="Arial"/>
          </w:rPr>
          <w:delText>M</w:delText>
        </w:r>
        <w:r w:rsidR="00E425F2" w:rsidRPr="009029F1" w:rsidDel="001B5DEE">
          <w:rPr>
            <w:rFonts w:ascii="Helv" w:hAnsi="Helv" w:cs="Arial"/>
          </w:rPr>
          <w:delText xml:space="preserve">aster </w:delText>
        </w:r>
        <w:r w:rsidR="00030A3E" w:rsidDel="001B5DEE">
          <w:rPr>
            <w:rFonts w:ascii="Helv" w:hAnsi="Helv" w:cs="Arial"/>
          </w:rPr>
          <w:delText>B</w:delText>
        </w:r>
        <w:r w:rsidR="00E425F2" w:rsidRPr="009029F1" w:rsidDel="001B5DEE">
          <w:rPr>
            <w:rFonts w:ascii="Helv" w:hAnsi="Helv" w:cs="Arial"/>
          </w:rPr>
          <w:delText>ranch</w:delText>
        </w:r>
        <w:r w:rsidDel="001B5DEE">
          <w:rPr>
            <w:rFonts w:ascii="Helv" w:hAnsi="Helv" w:cs="Arial"/>
          </w:rPr>
          <w:delText xml:space="preserve">, </w:delText>
        </w:r>
        <w:r w:rsidR="00030A3E" w:rsidDel="001B5DEE">
          <w:rPr>
            <w:rFonts w:ascii="Helv" w:hAnsi="Helv" w:cs="Arial"/>
          </w:rPr>
          <w:delText>the Lead Developer’s Contribution will be accepted by the Issuer</w:delText>
        </w:r>
        <w:r w:rsidR="00BA2A12" w:rsidRPr="009029F1" w:rsidDel="001B5DEE">
          <w:rPr>
            <w:rFonts w:ascii="Helv" w:hAnsi="Helv" w:cs="Arial"/>
          </w:rPr>
          <w:delText>.</w:delText>
        </w:r>
      </w:del>
    </w:p>
    <w:p w:rsidR="009029F1" w:rsidDel="001B5DEE" w:rsidRDefault="009029F1" w:rsidP="009029F1">
      <w:pPr>
        <w:pStyle w:val="ListParagraph"/>
        <w:spacing w:line="240" w:lineRule="auto"/>
        <w:ind w:left="0"/>
        <w:rPr>
          <w:del w:id="313" w:author="Lester, Victoria A JAG:EX" w:date="2016-10-06T10:52:00Z"/>
          <w:rFonts w:ascii="Helv" w:hAnsi="Helv" w:cs="Arial"/>
        </w:rPr>
      </w:pPr>
    </w:p>
    <w:p w:rsidR="00FF0DC7" w:rsidRPr="00865360" w:rsidDel="001B5DEE" w:rsidRDefault="00FF0DC7" w:rsidP="00865360">
      <w:pPr>
        <w:pStyle w:val="ListParagraph"/>
        <w:numPr>
          <w:ilvl w:val="0"/>
          <w:numId w:val="5"/>
        </w:numPr>
        <w:spacing w:line="240" w:lineRule="auto"/>
        <w:ind w:left="0" w:firstLine="0"/>
        <w:rPr>
          <w:del w:id="314" w:author="Lester, Victoria A JAG:EX" w:date="2016-10-06T10:52:00Z"/>
          <w:rFonts w:ascii="Helv" w:hAnsi="Helv" w:cs="Arial"/>
        </w:rPr>
      </w:pPr>
      <w:del w:id="315" w:author="Lester, Victoria A JAG:EX" w:date="2016-10-06T10:52:00Z">
        <w:r w:rsidRPr="00865360" w:rsidDel="001B5DEE">
          <w:rPr>
            <w:rFonts w:ascii="Helv" w:hAnsi="Helv" w:cs="Arial"/>
          </w:rPr>
          <w:delText xml:space="preserve">The </w:delText>
        </w:r>
        <w:r w:rsidR="00DB4471" w:rsidRPr="00865360" w:rsidDel="001B5DEE">
          <w:rPr>
            <w:rFonts w:ascii="Helv" w:hAnsi="Helv" w:cs="Arial"/>
          </w:rPr>
          <w:delText xml:space="preserve">Issuer reserves </w:delText>
        </w:r>
        <w:r w:rsidRPr="00865360" w:rsidDel="001B5DEE">
          <w:rPr>
            <w:rFonts w:ascii="Helv" w:hAnsi="Helv" w:cs="Arial"/>
          </w:rPr>
          <w:delText xml:space="preserve">the right </w:delText>
        </w:r>
        <w:r w:rsidR="00DB4471" w:rsidRPr="00865360" w:rsidDel="001B5DEE">
          <w:rPr>
            <w:rFonts w:ascii="Helv" w:hAnsi="Helv" w:cs="Arial"/>
          </w:rPr>
          <w:delText xml:space="preserve">in its sole discretion </w:delText>
        </w:r>
        <w:r w:rsidRPr="00865360" w:rsidDel="001B5DEE">
          <w:rPr>
            <w:rFonts w:ascii="Helv" w:hAnsi="Helv" w:cs="Arial"/>
          </w:rPr>
          <w:delText>to</w:delText>
        </w:r>
        <w:r w:rsidR="009860F6" w:rsidRPr="00865360" w:rsidDel="001B5DEE">
          <w:rPr>
            <w:rFonts w:ascii="Helv" w:hAnsi="Helv" w:cs="Arial"/>
          </w:rPr>
          <w:delText>:</w:delText>
        </w:r>
        <w:r w:rsidRPr="00865360" w:rsidDel="001B5DEE">
          <w:rPr>
            <w:rFonts w:ascii="Helv" w:hAnsi="Helv" w:cs="Arial"/>
          </w:rPr>
          <w:delText xml:space="preserve"> </w:delText>
        </w:r>
      </w:del>
    </w:p>
    <w:p w:rsidR="00DB4471" w:rsidRPr="00865360" w:rsidDel="001B5DEE" w:rsidRDefault="00FF0DC7" w:rsidP="00865360">
      <w:pPr>
        <w:pStyle w:val="ListParagraph"/>
        <w:numPr>
          <w:ilvl w:val="0"/>
          <w:numId w:val="22"/>
        </w:numPr>
        <w:spacing w:line="240" w:lineRule="auto"/>
        <w:ind w:left="1080"/>
        <w:rPr>
          <w:del w:id="316" w:author="Lester, Victoria A JAG:EX" w:date="2016-10-06T10:52:00Z"/>
          <w:rFonts w:ascii="Helv" w:hAnsi="Helv" w:cs="Arial"/>
        </w:rPr>
      </w:pPr>
      <w:del w:id="317" w:author="Lester, Victoria A JAG:EX" w:date="2016-10-06T10:52:00Z">
        <w:r w:rsidRPr="00865360" w:rsidDel="001B5DEE">
          <w:rPr>
            <w:rFonts w:ascii="Helv" w:hAnsi="Helv" w:cs="Arial"/>
          </w:rPr>
          <w:delText>waive any non-material irregularity, defect or deficiency in a Pull Request</w:delText>
        </w:r>
        <w:r w:rsidR="00DB4471" w:rsidRPr="00865360" w:rsidDel="001B5DEE">
          <w:rPr>
            <w:rFonts w:ascii="Helv" w:hAnsi="Helv" w:cs="Arial"/>
          </w:rPr>
          <w:delText xml:space="preserve">; </w:delText>
        </w:r>
        <w:r w:rsidR="008907DE" w:rsidDel="001B5DEE">
          <w:rPr>
            <w:rFonts w:ascii="Helv" w:hAnsi="Helv" w:cs="Arial"/>
          </w:rPr>
          <w:delText>and</w:delText>
        </w:r>
      </w:del>
    </w:p>
    <w:p w:rsidR="00F34A24" w:rsidRPr="008907DE" w:rsidDel="001B5DEE" w:rsidRDefault="00FF0DC7" w:rsidP="008907DE">
      <w:pPr>
        <w:pStyle w:val="ListParagraph"/>
        <w:numPr>
          <w:ilvl w:val="0"/>
          <w:numId w:val="22"/>
        </w:numPr>
        <w:spacing w:line="240" w:lineRule="auto"/>
        <w:ind w:left="1080"/>
        <w:rPr>
          <w:del w:id="318" w:author="Lester, Victoria A JAG:EX" w:date="2016-10-06T10:52:00Z"/>
          <w:rFonts w:ascii="Helv" w:hAnsi="Helv" w:cs="Arial"/>
        </w:rPr>
      </w:pPr>
      <w:del w:id="319" w:author="Lester, Victoria A JAG:EX" w:date="2016-10-06T10:52:00Z">
        <w:r w:rsidRPr="008907DE" w:rsidDel="001B5DEE">
          <w:rPr>
            <w:rFonts w:ascii="Helv" w:hAnsi="Helv" w:cs="Arial"/>
          </w:rPr>
          <w:delText xml:space="preserve">request clarifications from a </w:delText>
        </w:r>
        <w:r w:rsidR="008E79E4" w:rsidDel="001B5DEE">
          <w:rPr>
            <w:rFonts w:ascii="Helv" w:hAnsi="Helv" w:cs="Arial"/>
          </w:rPr>
          <w:delText xml:space="preserve">Lead </w:delText>
        </w:r>
        <w:r w:rsidR="00030A3E" w:rsidDel="001B5DEE">
          <w:rPr>
            <w:rFonts w:ascii="Helv" w:hAnsi="Helv" w:cs="Arial"/>
          </w:rPr>
          <w:delText>Developer</w:delText>
        </w:r>
        <w:r w:rsidRPr="008907DE" w:rsidDel="001B5DEE">
          <w:rPr>
            <w:rFonts w:ascii="Helv" w:hAnsi="Helv" w:cs="Arial"/>
          </w:rPr>
          <w:delText xml:space="preserve"> with respect to its Pull Request, without any obligation to make such a request to </w:delText>
        </w:r>
        <w:r w:rsidR="00A661A0" w:rsidRPr="008907DE" w:rsidDel="001B5DEE">
          <w:rPr>
            <w:rFonts w:ascii="Helv" w:hAnsi="Helv" w:cs="Arial"/>
          </w:rPr>
          <w:delText xml:space="preserve">the Lead </w:delText>
        </w:r>
        <w:r w:rsidRPr="008907DE" w:rsidDel="001B5DEE">
          <w:rPr>
            <w:rFonts w:ascii="Helv" w:hAnsi="Helv" w:cs="Arial"/>
          </w:rPr>
          <w:delText>Develop, and consider such clarifications in evaluating the Pull Request</w:delText>
        </w:r>
        <w:r w:rsidR="008907DE" w:rsidRPr="008907DE" w:rsidDel="001B5DEE">
          <w:rPr>
            <w:rFonts w:ascii="Helv" w:hAnsi="Helv" w:cs="Arial"/>
          </w:rPr>
          <w:delText>.</w:delText>
        </w:r>
      </w:del>
    </w:p>
    <w:p w:rsidR="00FF0DC7" w:rsidRPr="00865360" w:rsidDel="001B5DEE" w:rsidRDefault="00FF0DC7" w:rsidP="00865360">
      <w:pPr>
        <w:spacing w:line="240" w:lineRule="auto"/>
        <w:rPr>
          <w:del w:id="320" w:author="Lester, Victoria A JAG:EX" w:date="2016-10-06T10:52:00Z"/>
          <w:rFonts w:ascii="Helv" w:hAnsi="Helv"/>
        </w:rPr>
      </w:pPr>
    </w:p>
    <w:p w:rsidR="00C038C2" w:rsidRPr="00865360" w:rsidDel="001B5DEE" w:rsidRDefault="00B126CD" w:rsidP="00865360">
      <w:pPr>
        <w:spacing w:line="240" w:lineRule="auto"/>
        <w:rPr>
          <w:del w:id="321" w:author="Lester, Victoria A JAG:EX" w:date="2016-10-06T10:52:00Z"/>
          <w:rFonts w:ascii="Helv" w:hAnsi="Helv" w:cs="Arial"/>
          <w:b/>
        </w:rPr>
      </w:pPr>
      <w:del w:id="322" w:author="Lester, Victoria A JAG:EX" w:date="2016-10-06T10:52:00Z">
        <w:r w:rsidRPr="00865360" w:rsidDel="001B5DEE">
          <w:rPr>
            <w:rFonts w:ascii="Helv" w:hAnsi="Helv" w:cs="Arial"/>
            <w:b/>
          </w:rPr>
          <w:delText>Payment</w:delText>
        </w:r>
      </w:del>
    </w:p>
    <w:p w:rsidR="006D758C" w:rsidRPr="00865360" w:rsidDel="001B5DEE" w:rsidRDefault="006D758C" w:rsidP="00865360">
      <w:pPr>
        <w:spacing w:line="240" w:lineRule="auto"/>
        <w:rPr>
          <w:del w:id="323" w:author="Lester, Victoria A JAG:EX" w:date="2016-10-06T10:52:00Z"/>
          <w:rFonts w:ascii="Helv" w:hAnsi="Helv" w:cs="Arial"/>
        </w:rPr>
      </w:pPr>
    </w:p>
    <w:p w:rsidR="00A10BD7" w:rsidRPr="00865360" w:rsidDel="001B5DEE" w:rsidRDefault="00A10BD7" w:rsidP="00865360">
      <w:pPr>
        <w:pStyle w:val="ListParagraph"/>
        <w:numPr>
          <w:ilvl w:val="0"/>
          <w:numId w:val="5"/>
        </w:numPr>
        <w:spacing w:line="240" w:lineRule="auto"/>
        <w:ind w:left="0" w:firstLine="0"/>
        <w:rPr>
          <w:del w:id="324" w:author="Lester, Victoria A JAG:EX" w:date="2016-10-06T10:52:00Z"/>
          <w:rFonts w:ascii="Helv" w:hAnsi="Helv" w:cs="Arial"/>
        </w:rPr>
      </w:pPr>
      <w:del w:id="325" w:author="Lester, Victoria A JAG:EX" w:date="2016-10-06T10:52:00Z">
        <w:r w:rsidRPr="00865360" w:rsidDel="001B5DEE">
          <w:rPr>
            <w:rFonts w:ascii="Helv" w:hAnsi="Helv" w:cs="Arial"/>
          </w:rPr>
          <w:delText xml:space="preserve">The value of the </w:delText>
        </w:r>
        <w:r w:rsidR="009858B3" w:rsidRPr="00865360" w:rsidDel="001B5DEE">
          <w:rPr>
            <w:rFonts w:ascii="Helv" w:hAnsi="Helv" w:cs="Arial"/>
          </w:rPr>
          <w:delText xml:space="preserve">Payment </w:delText>
        </w:r>
        <w:r w:rsidRPr="00865360" w:rsidDel="001B5DEE">
          <w:rPr>
            <w:rFonts w:ascii="Helv" w:hAnsi="Helv" w:cs="Arial"/>
          </w:rPr>
          <w:delText xml:space="preserve">offered in the Opportunity is a fixed </w:delText>
        </w:r>
        <w:r w:rsidR="003A5604" w:rsidRPr="00865360" w:rsidDel="001B5DEE">
          <w:rPr>
            <w:rFonts w:ascii="Helv" w:hAnsi="Helv" w:cs="Arial"/>
          </w:rPr>
          <w:delText xml:space="preserve">amount </w:delText>
        </w:r>
        <w:r w:rsidRPr="00865360" w:rsidDel="001B5DEE">
          <w:rPr>
            <w:rFonts w:ascii="Helv" w:hAnsi="Helv" w:cs="Arial"/>
          </w:rPr>
          <w:delText xml:space="preserve">in Canadian dollars and is not </w:delText>
        </w:r>
        <w:r w:rsidR="00C13E87" w:rsidDel="001B5DEE">
          <w:rPr>
            <w:rFonts w:ascii="Helv" w:hAnsi="Helv" w:cs="Arial"/>
          </w:rPr>
          <w:delText>negotiable</w:delText>
        </w:r>
        <w:r w:rsidRPr="00865360" w:rsidDel="001B5DEE">
          <w:rPr>
            <w:rFonts w:ascii="Helv" w:hAnsi="Helv" w:cs="Arial"/>
          </w:rPr>
          <w:delText xml:space="preserve">. </w:delText>
        </w:r>
      </w:del>
    </w:p>
    <w:p w:rsidR="00230DEE" w:rsidRPr="00865360" w:rsidDel="001B5DEE" w:rsidRDefault="00230DEE" w:rsidP="00865360">
      <w:pPr>
        <w:pStyle w:val="ListParagraph"/>
        <w:spacing w:line="240" w:lineRule="auto"/>
        <w:rPr>
          <w:del w:id="326" w:author="Lester, Victoria A JAG:EX" w:date="2016-10-06T10:52:00Z"/>
          <w:rFonts w:ascii="Helv" w:hAnsi="Helv" w:cs="Arial"/>
        </w:rPr>
      </w:pPr>
    </w:p>
    <w:p w:rsidR="00C038C2" w:rsidDel="001B5DEE" w:rsidRDefault="00A10BD7" w:rsidP="00865360">
      <w:pPr>
        <w:pStyle w:val="ListParagraph"/>
        <w:numPr>
          <w:ilvl w:val="0"/>
          <w:numId w:val="5"/>
        </w:numPr>
        <w:spacing w:line="240" w:lineRule="auto"/>
        <w:ind w:left="0" w:firstLine="0"/>
        <w:rPr>
          <w:del w:id="327" w:author="Lester, Victoria A JAG:EX" w:date="2016-10-06T10:52:00Z"/>
          <w:rFonts w:ascii="Helv" w:hAnsi="Helv" w:cs="Arial"/>
        </w:rPr>
      </w:pPr>
      <w:del w:id="328" w:author="Lester, Victoria A JAG:EX" w:date="2016-10-06T10:52:00Z">
        <w:r w:rsidRPr="00865360" w:rsidDel="001B5DEE">
          <w:rPr>
            <w:rFonts w:ascii="Helv" w:hAnsi="Helv" w:cs="Arial"/>
          </w:rPr>
          <w:delText xml:space="preserve">Acceptance of the Pull Request </w:delText>
        </w:r>
        <w:r w:rsidR="00BB4C2C" w:rsidRPr="00865360" w:rsidDel="001B5DEE">
          <w:rPr>
            <w:rFonts w:ascii="Helv" w:hAnsi="Helv" w:cs="Arial"/>
          </w:rPr>
          <w:delText xml:space="preserve">and merging the </w:delText>
        </w:r>
        <w:r w:rsidR="00C13E87" w:rsidDel="001B5DEE">
          <w:rPr>
            <w:rFonts w:ascii="Helv" w:hAnsi="Helv" w:cs="Arial"/>
          </w:rPr>
          <w:delText>C</w:delText>
        </w:r>
        <w:r w:rsidR="00BB4C2C" w:rsidRPr="00865360" w:rsidDel="001B5DEE">
          <w:rPr>
            <w:rFonts w:ascii="Helv" w:hAnsi="Helv" w:cs="Arial"/>
          </w:rPr>
          <w:delText xml:space="preserve">ontribution into the </w:delText>
        </w:r>
        <w:r w:rsidR="00030A3E" w:rsidDel="001B5DEE">
          <w:rPr>
            <w:rFonts w:ascii="Helv" w:hAnsi="Helv" w:cs="Arial"/>
          </w:rPr>
          <w:delText>M</w:delText>
        </w:r>
        <w:r w:rsidR="00BB4C2C" w:rsidRPr="00865360" w:rsidDel="001B5DEE">
          <w:rPr>
            <w:rFonts w:ascii="Helv" w:hAnsi="Helv" w:cs="Arial"/>
          </w:rPr>
          <w:delText xml:space="preserve">aster </w:delText>
        </w:r>
        <w:r w:rsidR="00030A3E" w:rsidDel="001B5DEE">
          <w:rPr>
            <w:rFonts w:ascii="Helv" w:hAnsi="Helv" w:cs="Arial"/>
          </w:rPr>
          <w:delText>B</w:delText>
        </w:r>
        <w:r w:rsidR="00BB4C2C" w:rsidRPr="00865360" w:rsidDel="001B5DEE">
          <w:rPr>
            <w:rFonts w:ascii="Helv" w:hAnsi="Helv" w:cs="Arial"/>
          </w:rPr>
          <w:delText xml:space="preserve">ranch </w:delText>
        </w:r>
        <w:r w:rsidR="00030A3E" w:rsidRPr="00030A3E" w:rsidDel="001B5DEE">
          <w:rPr>
            <w:rFonts w:ascii="Helv" w:hAnsi="Helv" w:cs="Arial"/>
          </w:rPr>
          <w:delText xml:space="preserve">by the Issuer </w:delText>
        </w:r>
        <w:r w:rsidRPr="00865360" w:rsidDel="001B5DEE">
          <w:rPr>
            <w:rFonts w:ascii="Helv" w:hAnsi="Helv" w:cs="Arial"/>
          </w:rPr>
          <w:delText xml:space="preserve">will result in </w:delText>
        </w:r>
        <w:r w:rsidR="00C13E87" w:rsidDel="001B5DEE">
          <w:rPr>
            <w:rFonts w:ascii="Helv" w:hAnsi="Helv" w:cs="Arial"/>
          </w:rPr>
          <w:delText xml:space="preserve">a </w:delText>
        </w:r>
        <w:r w:rsidR="009858B3" w:rsidRPr="00865360" w:rsidDel="001B5DEE">
          <w:rPr>
            <w:rFonts w:ascii="Helv" w:hAnsi="Helv" w:cs="Arial"/>
          </w:rPr>
          <w:delText xml:space="preserve">Payment being made </w:delText>
        </w:r>
        <w:r w:rsidR="00C13E87" w:rsidDel="001B5DEE">
          <w:rPr>
            <w:rFonts w:ascii="Helv" w:hAnsi="Helv" w:cs="Arial"/>
          </w:rPr>
          <w:delText>as</w:delText>
        </w:r>
        <w:r w:rsidRPr="00865360" w:rsidDel="001B5DEE">
          <w:rPr>
            <w:rFonts w:ascii="Helv" w:hAnsi="Helv" w:cs="Arial"/>
          </w:rPr>
          <w:delText xml:space="preserve"> </w:delText>
        </w:r>
        <w:r w:rsidR="009858B3" w:rsidRPr="00865360" w:rsidDel="001B5DEE">
          <w:rPr>
            <w:rFonts w:ascii="Helv" w:hAnsi="Helv" w:cs="Arial"/>
          </w:rPr>
          <w:delText>specified</w:delText>
        </w:r>
        <w:r w:rsidRPr="00865360" w:rsidDel="001B5DEE">
          <w:rPr>
            <w:rFonts w:ascii="Helv" w:hAnsi="Helv" w:cs="Arial"/>
          </w:rPr>
          <w:delText xml:space="preserve"> in the Opportunity</w:delText>
        </w:r>
        <w:r w:rsidR="00753778" w:rsidRPr="00865360" w:rsidDel="001B5DEE">
          <w:rPr>
            <w:rFonts w:ascii="Helv" w:hAnsi="Helv" w:cs="Arial"/>
          </w:rPr>
          <w:delText xml:space="preserve"> </w:delText>
        </w:r>
        <w:r w:rsidR="008E79E4" w:rsidDel="001B5DEE">
          <w:rPr>
            <w:rFonts w:ascii="Helv" w:hAnsi="Helv" w:cs="Arial"/>
          </w:rPr>
          <w:delText xml:space="preserve">to the Lead Developer </w:delText>
        </w:r>
        <w:r w:rsidR="00753778" w:rsidRPr="00865360" w:rsidDel="001B5DEE">
          <w:rPr>
            <w:rFonts w:ascii="Helv" w:hAnsi="Helv" w:cs="Arial"/>
          </w:rPr>
          <w:delText>within 30 days</w:delText>
        </w:r>
        <w:r w:rsidRPr="00865360" w:rsidDel="001B5DEE">
          <w:rPr>
            <w:rFonts w:ascii="Helv" w:hAnsi="Helv" w:cs="Arial"/>
          </w:rPr>
          <w:delText>.</w:delText>
        </w:r>
      </w:del>
    </w:p>
    <w:p w:rsidR="003076E7" w:rsidRPr="00865360" w:rsidDel="001B5DEE" w:rsidRDefault="003076E7" w:rsidP="00865360">
      <w:pPr>
        <w:spacing w:line="240" w:lineRule="auto"/>
        <w:rPr>
          <w:del w:id="329" w:author="Lester, Victoria A JAG:EX" w:date="2016-10-06T10:52:00Z"/>
          <w:rFonts w:ascii="Helv" w:hAnsi="Helv" w:cs="Arial"/>
        </w:rPr>
      </w:pPr>
    </w:p>
    <w:p w:rsidR="003076E7" w:rsidRPr="0086535D" w:rsidDel="001B5DEE" w:rsidRDefault="003076E7" w:rsidP="003076E7">
      <w:pPr>
        <w:pStyle w:val="ListParagraph"/>
        <w:numPr>
          <w:ilvl w:val="0"/>
          <w:numId w:val="5"/>
        </w:numPr>
        <w:spacing w:line="240" w:lineRule="auto"/>
        <w:ind w:left="0" w:firstLine="0"/>
        <w:rPr>
          <w:del w:id="330" w:author="Lester, Victoria A JAG:EX" w:date="2016-10-06T10:52:00Z"/>
          <w:rFonts w:ascii="Helv" w:hAnsi="Helv" w:cs="Arial"/>
        </w:rPr>
      </w:pPr>
      <w:del w:id="331" w:author="Lester, Victoria A JAG:EX" w:date="2016-10-06T10:52:00Z">
        <w:r w:rsidRPr="0086535D" w:rsidDel="001B5DEE">
          <w:rPr>
            <w:rFonts w:ascii="Helv" w:hAnsi="Helv" w:cs="Arial"/>
          </w:rPr>
          <w:delText xml:space="preserve">If the Issuer is the Province, the Issuer’s obligation to pay money to the </w:delText>
        </w:r>
        <w:r w:rsidR="00030A3E" w:rsidDel="001B5DEE">
          <w:rPr>
            <w:rFonts w:ascii="Helv" w:hAnsi="Helv" w:cs="Arial"/>
          </w:rPr>
          <w:delText>Lead Developer</w:delText>
        </w:r>
        <w:r w:rsidRPr="0086535D" w:rsidDel="001B5DEE">
          <w:rPr>
            <w:rFonts w:ascii="Helv" w:hAnsi="Helv" w:cs="Arial"/>
          </w:rPr>
          <w:delText xml:space="preserve"> is subject to the </w:delText>
        </w:r>
        <w:r w:rsidRPr="00F82271" w:rsidDel="001B5DEE">
          <w:rPr>
            <w:rFonts w:ascii="Helv" w:hAnsi="Helv"/>
            <w:u w:val="single"/>
          </w:rPr>
          <w:delText>Financial Administration Act</w:delText>
        </w:r>
        <w:r w:rsidR="00B400E6" w:rsidDel="001B5DEE">
          <w:rPr>
            <w:rFonts w:ascii="Helv" w:hAnsi="Helv" w:cs="Arial"/>
          </w:rPr>
          <w:delText xml:space="preserve"> (British Columbia)</w:delText>
        </w:r>
        <w:r w:rsidRPr="0086535D" w:rsidDel="001B5DEE">
          <w:rPr>
            <w:rFonts w:ascii="Helv" w:hAnsi="Helv" w:cs="Arial"/>
          </w:rPr>
          <w:delText>, which makes that obligation subject to an appropriation being available in the fiscal year of the Issuer during which payment becomes due.</w:delText>
        </w:r>
      </w:del>
    </w:p>
    <w:p w:rsidR="009A65F3" w:rsidDel="001B5DEE" w:rsidRDefault="009A65F3" w:rsidP="00865360">
      <w:pPr>
        <w:spacing w:line="240" w:lineRule="auto"/>
        <w:rPr>
          <w:del w:id="332" w:author="Lester, Victoria A JAG:EX" w:date="2016-10-06T10:52:00Z"/>
          <w:rFonts w:ascii="Helv" w:hAnsi="Helv" w:cs="Arial"/>
        </w:rPr>
      </w:pPr>
    </w:p>
    <w:p w:rsidR="003329F8" w:rsidRPr="008C37DF" w:rsidDel="001B5DEE" w:rsidRDefault="003329F8" w:rsidP="003329F8">
      <w:pPr>
        <w:spacing w:line="240" w:lineRule="auto"/>
        <w:rPr>
          <w:del w:id="333" w:author="Lester, Victoria A JAG:EX" w:date="2016-10-06T10:52:00Z"/>
          <w:rFonts w:ascii="Helv" w:hAnsi="Helv" w:cs="Arial"/>
          <w:b/>
        </w:rPr>
      </w:pPr>
      <w:del w:id="334" w:author="Lester, Victoria A JAG:EX" w:date="2016-10-06T10:52:00Z">
        <w:r w:rsidDel="001B5DEE">
          <w:rPr>
            <w:rFonts w:ascii="Helv" w:hAnsi="Helv" w:cs="Arial"/>
            <w:b/>
          </w:rPr>
          <w:delText>Force Majeure</w:delText>
        </w:r>
      </w:del>
    </w:p>
    <w:p w:rsidR="003329F8" w:rsidDel="001B5DEE" w:rsidRDefault="003329F8" w:rsidP="003329F8">
      <w:pPr>
        <w:spacing w:line="240" w:lineRule="auto"/>
        <w:rPr>
          <w:del w:id="335" w:author="Lester, Victoria A JAG:EX" w:date="2016-10-06T10:52:00Z"/>
          <w:rFonts w:ascii="Helv" w:hAnsi="Helv" w:cs="Arial"/>
        </w:rPr>
      </w:pPr>
    </w:p>
    <w:p w:rsidR="003329F8" w:rsidRPr="003329F8" w:rsidDel="001B5DEE" w:rsidRDefault="003329F8" w:rsidP="008C37DF">
      <w:pPr>
        <w:pStyle w:val="ListParagraph"/>
        <w:numPr>
          <w:ilvl w:val="0"/>
          <w:numId w:val="5"/>
        </w:numPr>
        <w:spacing w:line="240" w:lineRule="auto"/>
        <w:ind w:left="0" w:firstLine="0"/>
        <w:rPr>
          <w:del w:id="336" w:author="Lester, Victoria A JAG:EX" w:date="2016-10-06T10:52:00Z"/>
          <w:rFonts w:ascii="Helv" w:hAnsi="Helv" w:cs="Arial"/>
        </w:rPr>
      </w:pPr>
      <w:del w:id="337" w:author="Lester, Victoria A JAG:EX" w:date="2016-10-06T10:52:00Z">
        <w:r w:rsidRPr="003329F8" w:rsidDel="001B5DEE">
          <w:rPr>
            <w:rFonts w:ascii="Helv" w:hAnsi="Helv" w:cs="Arial"/>
          </w:rPr>
          <w:delText>An Affected Party is not liable to the other party for any failure or delay in the performance of the Affected Party’s  obligations under these Terms resulting from an Event of Force Majeure and any time periods for the performance of such obligations are automatically extended for the duration of the Event of Force Majeure provided that the Affected Party complies with the requirements of section 37.</w:delText>
        </w:r>
      </w:del>
    </w:p>
    <w:p w:rsidR="003329F8" w:rsidRPr="003329F8" w:rsidDel="001B5DEE" w:rsidRDefault="003329F8" w:rsidP="008C37DF">
      <w:pPr>
        <w:pStyle w:val="ListParagraph"/>
        <w:spacing w:line="240" w:lineRule="auto"/>
        <w:ind w:left="0"/>
        <w:rPr>
          <w:del w:id="338" w:author="Lester, Victoria A JAG:EX" w:date="2016-10-06T10:52:00Z"/>
          <w:rFonts w:ascii="Helv" w:hAnsi="Helv" w:cs="Arial"/>
        </w:rPr>
      </w:pPr>
    </w:p>
    <w:p w:rsidR="003329F8" w:rsidDel="001B5DEE" w:rsidRDefault="003329F8" w:rsidP="008C37DF">
      <w:pPr>
        <w:pStyle w:val="ListParagraph"/>
        <w:numPr>
          <w:ilvl w:val="0"/>
          <w:numId w:val="5"/>
        </w:numPr>
        <w:spacing w:line="240" w:lineRule="auto"/>
        <w:ind w:left="0" w:firstLine="0"/>
        <w:rPr>
          <w:del w:id="339" w:author="Lester, Victoria A JAG:EX" w:date="2016-10-06T10:52:00Z"/>
          <w:rFonts w:ascii="Helv" w:hAnsi="Helv" w:cs="Arial"/>
        </w:rPr>
      </w:pPr>
      <w:del w:id="340" w:author="Lester, Victoria A JAG:EX" w:date="2016-10-06T10:52:00Z">
        <w:r w:rsidRPr="003329F8" w:rsidDel="001B5DEE">
          <w:rPr>
            <w:rFonts w:ascii="Helv" w:hAnsi="Helv" w:cs="Arial"/>
          </w:rPr>
          <w:delText>An Affected Party must promptly notify the other party in writing upon the occurrence of the Event of Force Majeure and make all reasonable efforts to prevent, control or limit the Event of Force Majeure so as to resume compliance with the Affected Party’s obligations under these Terms as soon as possible.</w:delText>
        </w:r>
      </w:del>
    </w:p>
    <w:p w:rsidR="003329F8" w:rsidRPr="00865360" w:rsidDel="00482FA0" w:rsidRDefault="003329F8" w:rsidP="00865360">
      <w:pPr>
        <w:spacing w:line="240" w:lineRule="auto"/>
        <w:rPr>
          <w:del w:id="341" w:author="Lester, Victoria A JAG:EX" w:date="2016-10-06T11:58:00Z"/>
          <w:rFonts w:ascii="Helv" w:hAnsi="Helv" w:cs="Arial"/>
        </w:rPr>
      </w:pPr>
    </w:p>
    <w:p w:rsidR="00267F3B" w:rsidRPr="00865360" w:rsidRDefault="00267F3B" w:rsidP="00865360">
      <w:pPr>
        <w:spacing w:line="240" w:lineRule="auto"/>
        <w:rPr>
          <w:rFonts w:ascii="Helv" w:hAnsi="Helv" w:cs="Arial"/>
          <w:b/>
        </w:rPr>
      </w:pPr>
      <w:r w:rsidRPr="00865360">
        <w:rPr>
          <w:rFonts w:ascii="Helv" w:hAnsi="Helv" w:cs="Arial"/>
          <w:b/>
        </w:rPr>
        <w:t>Limitation of Liability</w:t>
      </w:r>
    </w:p>
    <w:p w:rsidR="006D758C" w:rsidRPr="00865360" w:rsidRDefault="006D758C" w:rsidP="00865360">
      <w:pPr>
        <w:spacing w:line="240" w:lineRule="auto"/>
        <w:rPr>
          <w:rFonts w:ascii="Helv" w:hAnsi="Helv" w:cs="Arial"/>
        </w:rPr>
      </w:pPr>
    </w:p>
    <w:p w:rsidR="00267F3B" w:rsidRPr="00865360" w:rsidRDefault="00267F3B" w:rsidP="00AA6EF3">
      <w:pPr>
        <w:pStyle w:val="ListParagraph"/>
        <w:numPr>
          <w:ilvl w:val="0"/>
          <w:numId w:val="5"/>
        </w:numPr>
        <w:spacing w:line="240" w:lineRule="auto"/>
        <w:ind w:left="0" w:firstLine="0"/>
        <w:rPr>
          <w:rFonts w:ascii="Helv" w:hAnsi="Helv" w:cs="Arial"/>
        </w:rPr>
      </w:pPr>
      <w:r w:rsidRPr="00865360">
        <w:rPr>
          <w:rFonts w:ascii="Helv" w:hAnsi="Helv" w:cs="Arial"/>
        </w:rPr>
        <w:t>Under no circumstances will the Issuer or any of its respective servants, employees or agents be liable to any person or business entity for any direct, indirect, special, incidental, consequential or other damages based on any</w:t>
      </w:r>
      <w:r w:rsidR="00B92AC4">
        <w:rPr>
          <w:rFonts w:ascii="Helv" w:hAnsi="Helv" w:cs="Arial"/>
        </w:rPr>
        <w:t xml:space="preserve"> </w:t>
      </w:r>
      <w:r w:rsidR="00030A3E">
        <w:rPr>
          <w:rFonts w:ascii="Helv" w:hAnsi="Helv" w:cs="Arial"/>
        </w:rPr>
        <w:t>Developer</w:t>
      </w:r>
      <w:r w:rsidR="00B92AC4">
        <w:rPr>
          <w:rFonts w:ascii="Helv" w:hAnsi="Helv" w:cs="Arial"/>
        </w:rPr>
        <w:t xml:space="preserve">’s submission of a Proposal </w:t>
      </w:r>
      <w:del w:id="342" w:author="Lester, Victoria A JAG:EX" w:date="2016-10-06T11:54:00Z">
        <w:r w:rsidR="00B92AC4" w:rsidDel="00DF73D0">
          <w:rPr>
            <w:rFonts w:ascii="Helv" w:hAnsi="Helv" w:cs="Arial"/>
          </w:rPr>
          <w:delText xml:space="preserve">or Lead </w:delText>
        </w:r>
        <w:r w:rsidR="00030A3E" w:rsidDel="00DF73D0">
          <w:rPr>
            <w:rFonts w:ascii="Helv" w:hAnsi="Helv" w:cs="Arial"/>
          </w:rPr>
          <w:delText>Developer</w:delText>
        </w:r>
        <w:r w:rsidRPr="00865360" w:rsidDel="00DF73D0">
          <w:rPr>
            <w:rFonts w:ascii="Helv" w:hAnsi="Helv" w:cs="Arial"/>
          </w:rPr>
          <w:delText xml:space="preserve">’s submission of a Pull Request </w:delText>
        </w:r>
      </w:del>
      <w:r w:rsidRPr="00865360">
        <w:rPr>
          <w:rFonts w:ascii="Helv" w:hAnsi="Helv" w:cs="Arial"/>
        </w:rPr>
        <w:t>in response to a</w:t>
      </w:r>
      <w:r w:rsidR="009029F1">
        <w:rPr>
          <w:rFonts w:ascii="Helv" w:hAnsi="Helv" w:cs="Arial"/>
        </w:rPr>
        <w:t>n</w:t>
      </w:r>
      <w:r w:rsidRPr="00865360">
        <w:rPr>
          <w:rFonts w:ascii="Helv" w:hAnsi="Helv" w:cs="Arial"/>
        </w:rPr>
        <w:t xml:space="preserve"> Opportunity.  </w:t>
      </w:r>
    </w:p>
    <w:p w:rsidR="0067260B" w:rsidRPr="00865360" w:rsidDel="00482FA0" w:rsidRDefault="0067260B" w:rsidP="00865360">
      <w:pPr>
        <w:pStyle w:val="ListParagraph"/>
        <w:spacing w:line="240" w:lineRule="auto"/>
        <w:ind w:left="0"/>
        <w:rPr>
          <w:del w:id="343" w:author="Lester, Victoria A JAG:EX" w:date="2016-10-06T11:58:00Z"/>
          <w:rFonts w:ascii="Helv" w:hAnsi="Helv" w:cs="Arial"/>
        </w:rPr>
      </w:pPr>
    </w:p>
    <w:p w:rsidR="00267F3B" w:rsidDel="001B5DEE" w:rsidRDefault="00267F3B" w:rsidP="00865360">
      <w:pPr>
        <w:spacing w:line="240" w:lineRule="auto"/>
        <w:rPr>
          <w:del w:id="344" w:author="Lester, Victoria A JAG:EX" w:date="2016-10-06T10:52:00Z"/>
          <w:rFonts w:ascii="Helv" w:hAnsi="Helv" w:cs="Arial"/>
          <w:b/>
        </w:rPr>
      </w:pPr>
      <w:del w:id="345" w:author="Lester, Victoria A JAG:EX" w:date="2016-10-06T10:52:00Z">
        <w:r w:rsidRPr="00865360" w:rsidDel="001B5DEE">
          <w:rPr>
            <w:rFonts w:ascii="Helv" w:hAnsi="Helv" w:cs="Arial"/>
            <w:b/>
          </w:rPr>
          <w:delText xml:space="preserve">Indemnity </w:delText>
        </w:r>
      </w:del>
    </w:p>
    <w:p w:rsidR="006D2175" w:rsidDel="001B5DEE" w:rsidRDefault="006D2175" w:rsidP="00865360">
      <w:pPr>
        <w:spacing w:line="240" w:lineRule="auto"/>
        <w:rPr>
          <w:del w:id="346" w:author="Lester, Victoria A JAG:EX" w:date="2016-10-06T10:52:00Z"/>
          <w:rFonts w:ascii="Helv" w:hAnsi="Helv" w:cs="Arial"/>
          <w:b/>
        </w:rPr>
      </w:pPr>
    </w:p>
    <w:p w:rsidR="00AD0B16" w:rsidRPr="00801D0A" w:rsidDel="001B5DEE" w:rsidRDefault="00030A3E" w:rsidP="00AA6EF3">
      <w:pPr>
        <w:pStyle w:val="ListParagraph"/>
        <w:numPr>
          <w:ilvl w:val="0"/>
          <w:numId w:val="5"/>
        </w:numPr>
        <w:spacing w:line="240" w:lineRule="auto"/>
        <w:ind w:left="0" w:firstLine="0"/>
        <w:rPr>
          <w:del w:id="347" w:author="Lester, Victoria A JAG:EX" w:date="2016-10-06T10:52:00Z"/>
          <w:rFonts w:ascii="Helv" w:hAnsi="Helv" w:cs="Arial"/>
        </w:rPr>
      </w:pPr>
      <w:del w:id="348" w:author="Lester, Victoria A JAG:EX" w:date="2016-10-06T10:52:00Z">
        <w:r w:rsidDel="001B5DEE">
          <w:rPr>
            <w:rFonts w:ascii="Helv" w:hAnsi="Helv" w:cs="Arial"/>
          </w:rPr>
          <w:delText>Developer</w:delText>
        </w:r>
        <w:r w:rsidR="0067260B" w:rsidRPr="00865360" w:rsidDel="001B5DEE">
          <w:rPr>
            <w:rFonts w:ascii="Helv" w:hAnsi="Helv" w:cs="Arial"/>
          </w:rPr>
          <w:delText xml:space="preserve">s agree to indemnify and </w:delText>
        </w:r>
        <w:r w:rsidR="00AD0B16" w:rsidRPr="00B67517" w:rsidDel="001B5DEE">
          <w:rPr>
            <w:rFonts w:ascii="Helv" w:hAnsi="Helv" w:cs="Arial"/>
          </w:rPr>
          <w:delText>save</w:delText>
        </w:r>
        <w:r w:rsidR="0067260B" w:rsidRPr="00865360" w:rsidDel="001B5DEE">
          <w:rPr>
            <w:rFonts w:ascii="Helv" w:hAnsi="Helv" w:cs="Arial"/>
          </w:rPr>
          <w:delText xml:space="preserve"> harmless </w:delText>
        </w:r>
        <w:r w:rsidR="00023CFE" w:rsidRPr="00865360" w:rsidDel="001B5DEE">
          <w:rPr>
            <w:rFonts w:ascii="Helv" w:hAnsi="Helv" w:cs="Arial"/>
          </w:rPr>
          <w:delText xml:space="preserve">the Issuer </w:delText>
        </w:r>
        <w:r w:rsidR="00E50927" w:rsidDel="001B5DEE">
          <w:rPr>
            <w:rFonts w:ascii="Helv" w:hAnsi="Helv" w:cs="Arial"/>
          </w:rPr>
          <w:delText>and</w:delText>
        </w:r>
        <w:r w:rsidR="00E50927" w:rsidRPr="00865360" w:rsidDel="001B5DEE">
          <w:rPr>
            <w:rFonts w:ascii="Helv" w:hAnsi="Helv" w:cs="Arial"/>
          </w:rPr>
          <w:delText xml:space="preserve"> </w:delText>
        </w:r>
        <w:r w:rsidR="00023CFE" w:rsidRPr="00865360" w:rsidDel="001B5DEE">
          <w:rPr>
            <w:rFonts w:ascii="Helv" w:hAnsi="Helv" w:cs="Arial"/>
          </w:rPr>
          <w:delText xml:space="preserve">any of its respective employees or agents </w:delText>
        </w:r>
        <w:r w:rsidR="0067260B" w:rsidRPr="00865360" w:rsidDel="001B5DEE">
          <w:rPr>
            <w:rFonts w:ascii="Helv" w:hAnsi="Helv" w:cs="Arial"/>
          </w:rPr>
          <w:delText>from and against all claims, demands, obligations, losses, liabilities, costs, debts and expenses</w:delText>
        </w:r>
        <w:r w:rsidR="00AD0B16" w:rsidDel="001B5DEE">
          <w:rPr>
            <w:rFonts w:ascii="Helv" w:hAnsi="Helv" w:cs="Arial"/>
          </w:rPr>
          <w:delText xml:space="preserve">, </w:delText>
        </w:r>
        <w:r w:rsidR="0067260B" w:rsidRPr="00865360" w:rsidDel="001B5DEE">
          <w:rPr>
            <w:rFonts w:ascii="Helv" w:hAnsi="Helv" w:cs="Arial"/>
          </w:rPr>
          <w:delText>including reasonable legal fees</w:delText>
        </w:r>
        <w:r w:rsidR="00AD0B16" w:rsidRPr="00B67517" w:rsidDel="001B5DEE">
          <w:rPr>
            <w:rFonts w:ascii="Helv" w:hAnsi="Helv" w:cs="Arial"/>
          </w:rPr>
          <w:delText xml:space="preserve"> </w:delText>
        </w:r>
        <w:r w:rsidR="00AD0B16" w:rsidRPr="003076E7" w:rsidDel="001B5DEE">
          <w:rPr>
            <w:rFonts w:ascii="Helv" w:hAnsi="Helv" w:cs="Arial"/>
          </w:rPr>
          <w:delText xml:space="preserve">and </w:delText>
        </w:r>
        <w:r w:rsidR="00AD0B16" w:rsidRPr="00AA6EF3" w:rsidDel="001B5DEE">
          <w:rPr>
            <w:rFonts w:ascii="Helv" w:hAnsi="Helv" w:cs="Arial"/>
          </w:rPr>
          <w:delText xml:space="preserve">any claim of infringement of third-party intellectual property rights, that the Issuer or any of the Issuer’s employees or agents may sustain, incur, suffer or be put to at any time, either before or after </w:delText>
        </w:r>
        <w:r w:rsidR="003A6B6E" w:rsidDel="001B5DEE">
          <w:rPr>
            <w:rFonts w:ascii="Helv" w:hAnsi="Helv" w:cs="Arial"/>
          </w:rPr>
          <w:delText>these Terms</w:delText>
        </w:r>
        <w:r w:rsidR="00AD0B16" w:rsidRPr="00AA6EF3" w:rsidDel="001B5DEE">
          <w:rPr>
            <w:rFonts w:ascii="Helv" w:hAnsi="Helv" w:cs="Arial"/>
          </w:rPr>
          <w:delText xml:space="preserve"> end (each a “Loss”</w:delText>
        </w:r>
        <w:r w:rsidR="0067260B" w:rsidRPr="00865360" w:rsidDel="001B5DEE">
          <w:rPr>
            <w:rFonts w:ascii="Helv" w:hAnsi="Helv" w:cs="Arial"/>
          </w:rPr>
          <w:delText>)</w:delText>
        </w:r>
        <w:r w:rsidR="00AD0B16" w:rsidRPr="00AA6EF3" w:rsidDel="001B5DEE">
          <w:rPr>
            <w:rFonts w:ascii="Helv" w:hAnsi="Helv" w:cs="Arial"/>
          </w:rPr>
          <w:delText xml:space="preserve"> to the extent the Loss is directly or indirectly caused or contributed to by any act or omission by the </w:delText>
        </w:r>
        <w:r w:rsidDel="001B5DEE">
          <w:rPr>
            <w:rFonts w:ascii="Helv" w:hAnsi="Helv" w:cs="Arial"/>
          </w:rPr>
          <w:delText>Developer</w:delText>
        </w:r>
        <w:r w:rsidR="00AD0B16" w:rsidRPr="00AA6EF3" w:rsidDel="001B5DEE">
          <w:rPr>
            <w:rFonts w:ascii="Helv" w:hAnsi="Helv" w:cs="Arial"/>
          </w:rPr>
          <w:delText xml:space="preserve"> or by any of the </w:delText>
        </w:r>
        <w:r w:rsidDel="001B5DEE">
          <w:rPr>
            <w:rFonts w:ascii="Helv" w:hAnsi="Helv" w:cs="Arial"/>
          </w:rPr>
          <w:delText>Developer</w:delText>
        </w:r>
        <w:r w:rsidR="00AD0B16" w:rsidRPr="00AA6EF3" w:rsidDel="001B5DEE">
          <w:rPr>
            <w:rFonts w:ascii="Helv" w:hAnsi="Helv" w:cs="Arial"/>
          </w:rPr>
          <w:delText xml:space="preserve">’s agents, employees, officers, directors or subcontractors in connection with </w:delText>
        </w:r>
        <w:r w:rsidR="003A6B6E" w:rsidDel="001B5DEE">
          <w:rPr>
            <w:rFonts w:ascii="Helv" w:hAnsi="Helv" w:cs="Arial"/>
          </w:rPr>
          <w:delText>these Terms</w:delText>
        </w:r>
        <w:r w:rsidR="00AD0B16" w:rsidRPr="00AA6EF3" w:rsidDel="001B5DEE">
          <w:rPr>
            <w:rFonts w:ascii="Helv" w:hAnsi="Helv" w:cs="Arial"/>
          </w:rPr>
          <w:delText>.</w:delText>
        </w:r>
        <w:r w:rsidR="00AD0B16" w:rsidRPr="00AD0B16" w:rsidDel="001B5DEE">
          <w:rPr>
            <w:rFonts w:ascii="Helv" w:hAnsi="Helv" w:cs="Arial"/>
          </w:rPr>
          <w:delText xml:space="preserve"> </w:delText>
        </w:r>
      </w:del>
    </w:p>
    <w:p w:rsidR="0067260B" w:rsidRPr="00865360" w:rsidRDefault="0067260B" w:rsidP="00865360">
      <w:pPr>
        <w:spacing w:line="240" w:lineRule="auto"/>
        <w:rPr>
          <w:rFonts w:ascii="Helv" w:hAnsi="Helv" w:cs="Arial"/>
        </w:rPr>
      </w:pPr>
    </w:p>
    <w:p w:rsidR="00E559D3" w:rsidRPr="00865360" w:rsidRDefault="00E559D3" w:rsidP="00B67517">
      <w:pPr>
        <w:shd w:val="clear" w:color="auto" w:fill="FFFFFF"/>
        <w:spacing w:line="240" w:lineRule="auto"/>
        <w:rPr>
          <w:rFonts w:ascii="Helv" w:hAnsi="Helv" w:cs="Arial"/>
          <w:b/>
        </w:rPr>
      </w:pPr>
      <w:r w:rsidRPr="00865360">
        <w:rPr>
          <w:rFonts w:ascii="Helv" w:hAnsi="Helv" w:cs="Arial"/>
          <w:b/>
        </w:rPr>
        <w:t>General</w:t>
      </w:r>
    </w:p>
    <w:p w:rsidR="00B67517" w:rsidRPr="00865360" w:rsidRDefault="00B67517" w:rsidP="00865360">
      <w:pPr>
        <w:spacing w:line="240" w:lineRule="auto"/>
        <w:rPr>
          <w:rFonts w:ascii="Helv" w:hAnsi="Helv" w:cs="Arial"/>
        </w:rPr>
      </w:pPr>
    </w:p>
    <w:p w:rsidR="00E559D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w:t>
      </w:r>
      <w:ins w:id="349" w:author="Lester, Victoria A JAG:EX" w:date="2016-10-07T11:25:00Z">
        <w:r w:rsidR="00143079">
          <w:rPr>
            <w:rFonts w:ascii="Helv" w:hAnsi="Helv" w:cs="Arial"/>
          </w:rPr>
          <w:t xml:space="preserve">Process </w:t>
        </w:r>
      </w:ins>
      <w:r w:rsidRPr="00865360">
        <w:rPr>
          <w:rFonts w:ascii="Helv" w:hAnsi="Helv" w:cs="Arial"/>
        </w:rPr>
        <w:t xml:space="preserve">Terms will not in any way make </w:t>
      </w:r>
      <w:r w:rsidR="00B92AC4">
        <w:rPr>
          <w:rFonts w:ascii="Helv" w:hAnsi="Helv" w:cs="Arial"/>
        </w:rPr>
        <w:t>a</w:t>
      </w:r>
      <w:r w:rsidRPr="00865360">
        <w:rPr>
          <w:rFonts w:ascii="Helv" w:hAnsi="Helv" w:cs="Arial"/>
        </w:rPr>
        <w:t xml:space="preserve"> </w:t>
      </w:r>
      <w:r w:rsidR="00030A3E">
        <w:rPr>
          <w:rFonts w:ascii="Helv" w:hAnsi="Helv" w:cs="Arial"/>
        </w:rPr>
        <w:t>Developer</w:t>
      </w:r>
      <w:r w:rsidRPr="00865360">
        <w:rPr>
          <w:rFonts w:ascii="Helv" w:hAnsi="Helv" w:cs="Arial"/>
        </w:rPr>
        <w:t xml:space="preserve"> an employee, agent or independent contractor of the </w:t>
      </w:r>
      <w:r w:rsidR="004B0D98" w:rsidRPr="00865360">
        <w:rPr>
          <w:rFonts w:ascii="Helv" w:hAnsi="Helv" w:cs="Arial"/>
        </w:rPr>
        <w:t>Issuer</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9A65F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If any term or provision of the </w:t>
      </w:r>
      <w:ins w:id="350" w:author="Lester, Victoria A JAG:EX" w:date="2016-10-07T11:25:00Z">
        <w:r w:rsidR="00143079">
          <w:rPr>
            <w:rFonts w:ascii="Helv" w:hAnsi="Helv" w:cs="Arial"/>
          </w:rPr>
          <w:t xml:space="preserve">Process </w:t>
        </w:r>
      </w:ins>
      <w:r w:rsidRPr="00865360">
        <w:rPr>
          <w:rFonts w:ascii="Helv" w:hAnsi="Helv" w:cs="Arial"/>
        </w:rPr>
        <w:t>Terms is invalid, illegal or unenforceable, all other terms and provisions will nonetheless remain in full force and effect.</w:t>
      </w:r>
      <w:r w:rsidR="009A65F3" w:rsidRPr="00E069C2">
        <w:rPr>
          <w:rFonts w:ascii="Helv" w:hAnsi="Helv" w:cs="Arial"/>
        </w:rPr>
        <w:t xml:space="preserve"> </w:t>
      </w:r>
    </w:p>
    <w:p w:rsidR="0067260B" w:rsidRPr="00865360" w:rsidRDefault="0067260B" w:rsidP="00AA6EF3">
      <w:pPr>
        <w:pStyle w:val="ListParagraph"/>
        <w:spacing w:line="240" w:lineRule="auto"/>
        <w:ind w:left="0"/>
        <w:rPr>
          <w:rFonts w:ascii="Helv" w:hAnsi="Helv" w:cs="Arial"/>
        </w:rPr>
      </w:pPr>
    </w:p>
    <w:p w:rsidR="00E559D3" w:rsidRPr="00865360" w:rsidRDefault="009A65F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Issuer has no further obligations or commitments to any </w:t>
      </w:r>
      <w:r w:rsidR="00030A3E">
        <w:rPr>
          <w:rFonts w:ascii="Helv" w:hAnsi="Helv" w:cs="Arial"/>
        </w:rPr>
        <w:t>Developer</w:t>
      </w:r>
      <w:r w:rsidRPr="00865360">
        <w:rPr>
          <w:rFonts w:ascii="Helv" w:hAnsi="Helv" w:cs="Arial"/>
        </w:rPr>
        <w:t xml:space="preserve"> beyond those stated in </w:t>
      </w:r>
      <w:r w:rsidR="006C3DF8" w:rsidRPr="00865360">
        <w:rPr>
          <w:rFonts w:ascii="Helv" w:hAnsi="Helv" w:cs="Arial"/>
        </w:rPr>
        <w:t xml:space="preserve">the </w:t>
      </w:r>
      <w:ins w:id="351" w:author="Lester, Victoria A JAG:EX" w:date="2016-10-07T11:25:00Z">
        <w:r w:rsidR="00143079">
          <w:rPr>
            <w:rFonts w:ascii="Helv" w:hAnsi="Helv" w:cs="Arial"/>
          </w:rPr>
          <w:t xml:space="preserve">Process </w:t>
        </w:r>
      </w:ins>
      <w:r w:rsidR="006C3DF8" w:rsidRPr="00865360">
        <w:rPr>
          <w:rFonts w:ascii="Helv" w:hAnsi="Helv" w:cs="Arial"/>
        </w:rPr>
        <w:t>Terms</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E559D3" w:rsidRPr="00865360"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230DEE" w:rsidRPr="00865360">
        <w:rPr>
          <w:rFonts w:ascii="Helv" w:hAnsi="Helv" w:cs="Arial"/>
        </w:rPr>
        <w:t>s</w:t>
      </w:r>
      <w:r w:rsidR="00E559D3" w:rsidRPr="00865360">
        <w:rPr>
          <w:rFonts w:ascii="Helv" w:hAnsi="Helv" w:cs="Arial"/>
        </w:rPr>
        <w:t xml:space="preserve"> agree that the </w:t>
      </w:r>
      <w:ins w:id="352" w:author="Lester, Victoria A JAG:EX" w:date="2016-10-07T11:25:00Z">
        <w:r w:rsidR="00143079">
          <w:rPr>
            <w:rFonts w:ascii="Helv" w:hAnsi="Helv" w:cs="Arial"/>
          </w:rPr>
          <w:t xml:space="preserve">Process </w:t>
        </w:r>
      </w:ins>
      <w:r w:rsidR="00E559D3" w:rsidRPr="00865360">
        <w:rPr>
          <w:rFonts w:ascii="Helv" w:hAnsi="Helv" w:cs="Arial"/>
        </w:rPr>
        <w:t xml:space="preserve">Terms are governed by and will be construed in accordance with the laws </w:t>
      </w:r>
      <w:r w:rsidR="00E50927">
        <w:rPr>
          <w:rFonts w:ascii="Helv" w:hAnsi="Helv" w:cs="Arial"/>
        </w:rPr>
        <w:t>applicable in</w:t>
      </w:r>
      <w:r w:rsidR="00E559D3" w:rsidRPr="00865360">
        <w:rPr>
          <w:rFonts w:ascii="Helv" w:hAnsi="Helv" w:cs="Arial"/>
        </w:rPr>
        <w:t xml:space="preserve"> British Columbia.</w:t>
      </w:r>
    </w:p>
    <w:p w:rsidR="00E559D3" w:rsidRPr="00865360" w:rsidRDefault="00E559D3" w:rsidP="00E069C2">
      <w:pPr>
        <w:pStyle w:val="ListParagraph"/>
        <w:spacing w:line="240" w:lineRule="auto"/>
        <w:ind w:left="0"/>
        <w:rPr>
          <w:rFonts w:ascii="Helv" w:hAnsi="Helv" w:cs="Arial"/>
        </w:rPr>
      </w:pPr>
    </w:p>
    <w:p w:rsidR="00E559D3" w:rsidRPr="00865360" w:rsidDel="001B5DEE" w:rsidRDefault="00030A3E" w:rsidP="00F557D9">
      <w:pPr>
        <w:pStyle w:val="ListParagraph"/>
        <w:numPr>
          <w:ilvl w:val="0"/>
          <w:numId w:val="5"/>
        </w:numPr>
        <w:spacing w:line="240" w:lineRule="auto"/>
        <w:ind w:left="0" w:firstLine="0"/>
        <w:rPr>
          <w:del w:id="353" w:author="Lester, Victoria A JAG:EX" w:date="2016-10-06T10:53:00Z"/>
          <w:rFonts w:ascii="Helv" w:hAnsi="Helv" w:cs="Arial"/>
        </w:rPr>
      </w:pPr>
      <w:del w:id="354" w:author="Lester, Victoria A JAG:EX" w:date="2016-10-06T10:53:00Z">
        <w:r w:rsidDel="001B5DEE">
          <w:rPr>
            <w:rFonts w:ascii="Helv" w:hAnsi="Helv" w:cs="Arial"/>
          </w:rPr>
          <w:delText>Developer</w:delText>
        </w:r>
      </w:del>
      <w:del w:id="355" w:author="Lester, Victoria A JAG:EX" w:date="2016-10-06T10:13:00Z">
        <w:r w:rsidR="004B0D98" w:rsidRPr="00865360" w:rsidDel="00506504">
          <w:rPr>
            <w:rFonts w:ascii="Helv" w:hAnsi="Helv" w:cs="Arial"/>
          </w:rPr>
          <w:delText>s</w:delText>
        </w:r>
      </w:del>
      <w:del w:id="356" w:author="Lester, Victoria A JAG:EX" w:date="2016-10-06T10:53:00Z">
        <w:r w:rsidR="00E559D3" w:rsidRPr="00865360" w:rsidDel="001B5DEE">
          <w:rPr>
            <w:rFonts w:ascii="Helv" w:hAnsi="Helv" w:cs="Arial"/>
          </w:rPr>
          <w:delText xml:space="preserve"> agree that any action at law or in equity in any way arising</w:delText>
        </w:r>
        <w:r w:rsidR="00B400E6" w:rsidRPr="00F557D9" w:rsidDel="001B5DEE">
          <w:rPr>
            <w:rFonts w:ascii="Helv" w:hAnsi="Helv" w:cs="Arial"/>
          </w:rPr>
          <w:delText xml:space="preserve"> </w:delText>
        </w:r>
        <w:r w:rsidR="00B400E6" w:rsidRPr="00B400E6" w:rsidDel="001B5DEE">
          <w:rPr>
            <w:rFonts w:ascii="Helv" w:hAnsi="Helv" w:cs="Arial"/>
          </w:rPr>
          <w:delText xml:space="preserve">out of or in connection with </w:delText>
        </w:r>
        <w:r w:rsidR="00E559D3" w:rsidRPr="00865360" w:rsidDel="001B5DEE">
          <w:rPr>
            <w:rFonts w:ascii="Helv" w:hAnsi="Helv" w:cs="Arial"/>
          </w:rPr>
          <w:delText>the</w:delText>
        </w:r>
        <w:r w:rsidR="00B400E6" w:rsidDel="001B5DEE">
          <w:rPr>
            <w:rFonts w:ascii="Helv" w:hAnsi="Helv" w:cs="Arial"/>
          </w:rPr>
          <w:delText>se</w:delText>
        </w:r>
        <w:r w:rsidR="00E559D3" w:rsidRPr="00865360" w:rsidDel="001B5DEE">
          <w:rPr>
            <w:rFonts w:ascii="Helv" w:hAnsi="Helv" w:cs="Arial"/>
          </w:rPr>
          <w:delText xml:space="preserve"> Terms and/or in any way associated with the use of the </w:delText>
        </w:r>
        <w:r w:rsidR="00CF5309" w:rsidDel="001B5DEE">
          <w:rPr>
            <w:rFonts w:ascii="Helv" w:hAnsi="Helv" w:cs="Arial"/>
          </w:rPr>
          <w:delText xml:space="preserve">BC </w:delText>
        </w:r>
        <w:r w:rsidDel="001B5DEE">
          <w:rPr>
            <w:rFonts w:ascii="Helv" w:hAnsi="Helv" w:cs="Arial"/>
          </w:rPr>
          <w:delText>Developer</w:delText>
        </w:r>
        <w:r w:rsidR="00CF5309" w:rsidDel="001B5DEE">
          <w:rPr>
            <w:rFonts w:ascii="Helv" w:hAnsi="Helv" w:cs="Arial"/>
          </w:rPr>
          <w:delText xml:space="preserve">’s Exchange </w:delText>
        </w:r>
        <w:r w:rsidR="00E559D3" w:rsidRPr="00865360" w:rsidDel="001B5DEE">
          <w:rPr>
            <w:rFonts w:ascii="Helv" w:hAnsi="Helv" w:cs="Arial"/>
          </w:rPr>
          <w:delText xml:space="preserve">will be resolved by arbitration under the </w:delText>
        </w:r>
        <w:r w:rsidR="00E559D3" w:rsidRPr="00F82271" w:rsidDel="001B5DEE">
          <w:rPr>
            <w:rFonts w:ascii="Helv" w:hAnsi="Helv"/>
            <w:u w:val="single"/>
          </w:rPr>
          <w:delText>Arbitration Act</w:delText>
        </w:r>
        <w:r w:rsidR="00E559D3" w:rsidRPr="00AA6EF3" w:rsidDel="001B5DEE">
          <w:rPr>
            <w:rFonts w:ascii="Helv" w:hAnsi="Helv" w:cs="Arial"/>
          </w:rPr>
          <w:delText xml:space="preserve"> </w:delText>
        </w:r>
        <w:r w:rsidR="00E559D3" w:rsidRPr="00865360" w:rsidDel="001B5DEE">
          <w:rPr>
            <w:rFonts w:ascii="Helv" w:hAnsi="Helv" w:cs="Arial"/>
          </w:rPr>
          <w:delText>(British Columbia) and that the place of arbitration will be Victoria, British Columbia.</w:delText>
        </w:r>
      </w:del>
    </w:p>
    <w:p w:rsidR="002C52BE" w:rsidRDefault="002C52BE" w:rsidP="00865360">
      <w:pPr>
        <w:pStyle w:val="ListParagraph"/>
        <w:spacing w:line="240" w:lineRule="auto"/>
        <w:ind w:left="0"/>
        <w:rPr>
          <w:rFonts w:ascii="Helv" w:hAnsi="Helv" w:cs="Arial"/>
        </w:rPr>
      </w:pPr>
    </w:p>
    <w:p w:rsidR="003076E7" w:rsidRPr="00801D0A" w:rsidRDefault="003076E7" w:rsidP="003076E7">
      <w:pPr>
        <w:shd w:val="clear" w:color="auto" w:fill="FFFFFF"/>
        <w:spacing w:line="240" w:lineRule="auto"/>
        <w:rPr>
          <w:rFonts w:ascii="Helv" w:hAnsi="Helv" w:cs="Arial"/>
          <w:b/>
        </w:rPr>
      </w:pPr>
      <w:r>
        <w:rPr>
          <w:rFonts w:ascii="Helv" w:hAnsi="Helv" w:cs="Arial"/>
          <w:b/>
        </w:rPr>
        <w:t>Acceptance</w:t>
      </w:r>
    </w:p>
    <w:p w:rsidR="003076E7" w:rsidRPr="00801D0A" w:rsidRDefault="003076E7" w:rsidP="003076E7">
      <w:pPr>
        <w:spacing w:line="240" w:lineRule="auto"/>
        <w:rPr>
          <w:rFonts w:ascii="Helv" w:hAnsi="Helv" w:cs="Arial"/>
        </w:rPr>
      </w:pPr>
    </w:p>
    <w:p w:rsidR="003076E7" w:rsidRPr="00865360" w:rsidRDefault="003076E7" w:rsidP="00865360">
      <w:pPr>
        <w:spacing w:line="240" w:lineRule="auto"/>
        <w:rPr>
          <w:rFonts w:ascii="Helv" w:hAnsi="Helv" w:cs="Arial"/>
        </w:rPr>
      </w:pPr>
      <w:r>
        <w:rPr>
          <w:rFonts w:ascii="Helv" w:hAnsi="Helv" w:cs="Arial"/>
        </w:rPr>
        <w:t xml:space="preserve">To indicate acceptance of the </w:t>
      </w:r>
      <w:ins w:id="357" w:author="Lester, Victoria A JAG:EX" w:date="2016-10-07T11:25:00Z">
        <w:r w:rsidR="00143079">
          <w:rPr>
            <w:rFonts w:ascii="Helv" w:hAnsi="Helv" w:cs="Arial"/>
          </w:rPr>
          <w:t xml:space="preserve">Process </w:t>
        </w:r>
      </w:ins>
      <w:r w:rsidRPr="00865360">
        <w:rPr>
          <w:rFonts w:ascii="Helv" w:hAnsi="Helv" w:cs="Arial"/>
        </w:rPr>
        <w:t>Terms</w:t>
      </w:r>
      <w:r>
        <w:rPr>
          <w:rFonts w:ascii="Helv" w:hAnsi="Helv" w:cs="Arial"/>
        </w:rPr>
        <w:t xml:space="preserve">, the </w:t>
      </w:r>
      <w:r w:rsidR="00030A3E">
        <w:rPr>
          <w:rFonts w:ascii="Helv" w:hAnsi="Helv" w:cs="Arial"/>
        </w:rPr>
        <w:t>Developer</w:t>
      </w:r>
      <w:r>
        <w:rPr>
          <w:rFonts w:ascii="Helv" w:hAnsi="Helv" w:cs="Arial"/>
        </w:rPr>
        <w:t xml:space="preserve"> will complete the information </w:t>
      </w:r>
      <w:r w:rsidR="009A7F8A">
        <w:rPr>
          <w:rFonts w:ascii="Helv" w:hAnsi="Helv" w:cs="Arial"/>
        </w:rPr>
        <w:t>in A</w:t>
      </w:r>
      <w:r w:rsidR="008907DE">
        <w:rPr>
          <w:rFonts w:ascii="Helv" w:hAnsi="Helv" w:cs="Arial"/>
        </w:rPr>
        <w:t>,</w:t>
      </w:r>
      <w:r w:rsidR="009A7F8A">
        <w:rPr>
          <w:rFonts w:ascii="Helv" w:hAnsi="Helv" w:cs="Arial"/>
        </w:rPr>
        <w:t xml:space="preserve"> B </w:t>
      </w:r>
      <w:r w:rsidR="008907DE">
        <w:rPr>
          <w:rFonts w:ascii="Helv" w:hAnsi="Helv" w:cs="Arial"/>
        </w:rPr>
        <w:t xml:space="preserve">and C </w:t>
      </w:r>
      <w:r>
        <w:rPr>
          <w:rFonts w:ascii="Helv" w:hAnsi="Helv" w:cs="Arial"/>
        </w:rPr>
        <w:t>below and submit the Accepted Terms</w:t>
      </w:r>
      <w:r w:rsidR="00674A33">
        <w:rPr>
          <w:rFonts w:ascii="Helv" w:hAnsi="Helv" w:cs="Arial"/>
        </w:rPr>
        <w:t>, in full,</w:t>
      </w:r>
      <w:r>
        <w:rPr>
          <w:rFonts w:ascii="Helv" w:hAnsi="Helv" w:cs="Arial"/>
        </w:rPr>
        <w:t xml:space="preserve"> with </w:t>
      </w:r>
      <w:r w:rsidR="00674A33">
        <w:rPr>
          <w:rFonts w:ascii="Helv" w:hAnsi="Helv" w:cs="Arial"/>
        </w:rPr>
        <w:t xml:space="preserve">the applicable </w:t>
      </w:r>
      <w:r w:rsidR="003C793D">
        <w:rPr>
          <w:rFonts w:ascii="Helv" w:hAnsi="Helv" w:cs="Arial"/>
        </w:rPr>
        <w:t>Proposal</w:t>
      </w:r>
      <w:r w:rsidR="00674A33">
        <w:rPr>
          <w:rFonts w:ascii="Helv" w:hAnsi="Helv" w:cs="Arial"/>
        </w:rPr>
        <w:t xml:space="preserve">.  </w:t>
      </w:r>
    </w:p>
    <w:p w:rsidR="00C73551" w:rsidRDefault="00C73551"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A.  Legal Name of</w:t>
      </w:r>
      <w:r w:rsidR="006A3C72">
        <w:rPr>
          <w:rFonts w:ascii="Helv" w:hAnsi="Helv" w:cs="Arial"/>
        </w:rPr>
        <w:t xml:space="preserve"> </w:t>
      </w:r>
      <w:r w:rsidR="00030A3E">
        <w:rPr>
          <w:rFonts w:ascii="Helv" w:hAnsi="Helv" w:cs="Arial"/>
        </w:rPr>
        <w:t>Developer</w:t>
      </w:r>
      <w:r>
        <w:rPr>
          <w:rFonts w:ascii="Helv" w:hAnsi="Helv" w:cs="Arial"/>
        </w:rPr>
        <w:t xml:space="preserve"> (</w:t>
      </w:r>
      <w:r w:rsidRPr="00F82271">
        <w:rPr>
          <w:rFonts w:ascii="Helv" w:hAnsi="Helv"/>
          <w:i/>
        </w:rPr>
        <w:t>person or entity</w:t>
      </w:r>
      <w:r>
        <w:rPr>
          <w:rFonts w:ascii="Helv" w:hAnsi="Helv" w:cs="Arial"/>
        </w:rPr>
        <w:t xml:space="preserve">): </w:t>
      </w:r>
    </w:p>
    <w:p w:rsidR="00674A33" w:rsidRDefault="00674A33"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 xml:space="preserve">B.  Legal Name of Person Submitting </w:t>
      </w:r>
      <w:r w:rsidR="003C793D">
        <w:rPr>
          <w:rFonts w:ascii="Helv" w:hAnsi="Helv" w:cs="Arial"/>
        </w:rPr>
        <w:t>Proposal</w:t>
      </w:r>
      <w:r>
        <w:rPr>
          <w:rFonts w:ascii="Helv" w:hAnsi="Helv" w:cs="Arial"/>
        </w:rPr>
        <w:t xml:space="preserve"> on behalf of </w:t>
      </w:r>
      <w:r w:rsidR="00030A3E">
        <w:rPr>
          <w:rFonts w:ascii="Helv" w:hAnsi="Helv" w:cs="Arial"/>
        </w:rPr>
        <w:t>Developer</w:t>
      </w:r>
      <w:r>
        <w:rPr>
          <w:rFonts w:ascii="Helv" w:hAnsi="Helv" w:cs="Arial"/>
        </w:rPr>
        <w:t xml:space="preserve"> (</w:t>
      </w:r>
      <w:r w:rsidRPr="00F82271">
        <w:rPr>
          <w:rFonts w:ascii="Helv" w:hAnsi="Helv"/>
          <w:i/>
        </w:rPr>
        <w:t>if different from “A”</w:t>
      </w:r>
      <w:r>
        <w:rPr>
          <w:rFonts w:ascii="Helv" w:hAnsi="Helv" w:cs="Arial"/>
        </w:rPr>
        <w:t>):</w:t>
      </w:r>
    </w:p>
    <w:p w:rsidR="0093307F" w:rsidRDefault="0093307F" w:rsidP="00865360">
      <w:pPr>
        <w:pStyle w:val="ListParagraph"/>
        <w:spacing w:line="240" w:lineRule="auto"/>
        <w:ind w:left="0"/>
        <w:rPr>
          <w:rFonts w:ascii="Helv" w:hAnsi="Helv" w:cs="Arial"/>
        </w:rPr>
      </w:pPr>
    </w:p>
    <w:p w:rsidR="0093307F" w:rsidRDefault="0093307F" w:rsidP="00865360">
      <w:pPr>
        <w:pStyle w:val="ListParagraph"/>
        <w:spacing w:line="240" w:lineRule="auto"/>
        <w:ind w:left="0"/>
        <w:rPr>
          <w:rFonts w:ascii="Helv" w:hAnsi="Helv" w:cs="Arial"/>
        </w:rPr>
      </w:pPr>
      <w:r>
        <w:rPr>
          <w:rFonts w:ascii="Helv" w:hAnsi="Helv" w:cs="Arial"/>
        </w:rPr>
        <w:t xml:space="preserve">C. </w:t>
      </w:r>
      <w:commentRangeStart w:id="358"/>
      <w:r w:rsidR="00030A3E">
        <w:rPr>
          <w:rFonts w:ascii="Helv" w:hAnsi="Helv" w:cs="Arial"/>
        </w:rPr>
        <w:t>Developer</w:t>
      </w:r>
      <w:r w:rsidR="006A3C72">
        <w:rPr>
          <w:rFonts w:ascii="Helv" w:hAnsi="Helv" w:cs="Arial"/>
        </w:rPr>
        <w:t xml:space="preserve"> </w:t>
      </w:r>
      <w:r w:rsidR="00D346AC">
        <w:rPr>
          <w:rFonts w:ascii="Helv" w:hAnsi="Helv" w:cs="Arial"/>
        </w:rPr>
        <w:t>E</w:t>
      </w:r>
      <w:r w:rsidR="006A3C72">
        <w:rPr>
          <w:rFonts w:ascii="Helv" w:hAnsi="Helv" w:cs="Arial"/>
        </w:rPr>
        <w:t xml:space="preserve">mail address and </w:t>
      </w:r>
      <w:r w:rsidR="00D346AC">
        <w:rPr>
          <w:rFonts w:ascii="Helv" w:hAnsi="Helv" w:cs="Arial"/>
        </w:rPr>
        <w:t>P</w:t>
      </w:r>
      <w:r w:rsidR="006A3C72">
        <w:rPr>
          <w:rFonts w:ascii="Helv" w:hAnsi="Helv" w:cs="Arial"/>
        </w:rPr>
        <w:t xml:space="preserve">hone </w:t>
      </w:r>
      <w:r w:rsidR="00D346AC">
        <w:rPr>
          <w:rFonts w:ascii="Helv" w:hAnsi="Helv" w:cs="Arial"/>
        </w:rPr>
        <w:t>N</w:t>
      </w:r>
      <w:r w:rsidR="006A3C72">
        <w:rPr>
          <w:rFonts w:ascii="Helv" w:hAnsi="Helv" w:cs="Arial"/>
        </w:rPr>
        <w:t>umber</w:t>
      </w:r>
      <w:commentRangeEnd w:id="358"/>
      <w:r w:rsidR="00212DEF">
        <w:rPr>
          <w:rStyle w:val="CommentReference"/>
        </w:rPr>
        <w:commentReference w:id="358"/>
      </w:r>
      <w:r w:rsidR="00D346AC">
        <w:rPr>
          <w:rFonts w:ascii="Helv" w:hAnsi="Helv" w:cs="Arial"/>
        </w:rPr>
        <w:t>:</w:t>
      </w:r>
    </w:p>
    <w:p w:rsidR="00674A33" w:rsidRDefault="00674A33" w:rsidP="00865360">
      <w:pPr>
        <w:pStyle w:val="ListParagraph"/>
        <w:spacing w:line="240" w:lineRule="auto"/>
        <w:ind w:left="0"/>
        <w:rPr>
          <w:rFonts w:ascii="Helv" w:hAnsi="Helv" w:cs="Arial"/>
        </w:rPr>
      </w:pPr>
    </w:p>
    <w:p w:rsidR="009A7F8A" w:rsidRDefault="009A7F8A" w:rsidP="00F557D9">
      <w:pPr>
        <w:pStyle w:val="ListParagraph"/>
        <w:spacing w:line="240" w:lineRule="auto"/>
        <w:ind w:left="284" w:hanging="284"/>
        <w:rPr>
          <w:rFonts w:ascii="Helv" w:hAnsi="Helv" w:cs="Arial"/>
        </w:rPr>
      </w:pPr>
    </w:p>
    <w:p w:rsidR="00D346AC" w:rsidRPr="00212DEF" w:rsidRDefault="00212DEF"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rPr>
      </w:pPr>
      <w:commentRangeStart w:id="359"/>
      <w:r w:rsidRPr="00212DEF">
        <w:rPr>
          <w:rFonts w:ascii="Helv" w:hAnsi="Helv" w:cs="Arial"/>
        </w:rPr>
        <w:t xml:space="preserve">The </w:t>
      </w:r>
      <w:r w:rsidR="00030A3E">
        <w:rPr>
          <w:rFonts w:ascii="Helv" w:hAnsi="Helv" w:cs="Arial"/>
        </w:rPr>
        <w:t>Developer</w:t>
      </w:r>
      <w:r w:rsidRPr="00212DEF">
        <w:rPr>
          <w:rFonts w:ascii="Helv" w:hAnsi="Helv" w:cs="Arial"/>
        </w:rPr>
        <w:t>’s name,</w:t>
      </w:r>
      <w:r>
        <w:rPr>
          <w:rFonts w:ascii="Helv" w:hAnsi="Helv" w:cs="Arial"/>
        </w:rPr>
        <w:t xml:space="preserve"> email</w:t>
      </w:r>
      <w:r w:rsidRPr="00212DEF">
        <w:rPr>
          <w:rFonts w:ascii="Helv" w:hAnsi="Helv" w:cs="Arial"/>
        </w:rPr>
        <w:t xml:space="preserve"> address</w:t>
      </w:r>
      <w:r w:rsidR="00BD33B0">
        <w:rPr>
          <w:rFonts w:ascii="Helv" w:hAnsi="Helv" w:cs="Arial"/>
        </w:rPr>
        <w:t xml:space="preserve">, address, </w:t>
      </w:r>
      <w:r w:rsidRPr="00212DEF">
        <w:rPr>
          <w:rFonts w:ascii="Helv" w:hAnsi="Helv" w:cs="Arial"/>
        </w:rPr>
        <w:t xml:space="preserve">telephone number </w:t>
      </w:r>
      <w:r w:rsidR="00BD33B0">
        <w:rPr>
          <w:rFonts w:ascii="Helv" w:hAnsi="Helv" w:cs="Arial"/>
        </w:rPr>
        <w:t xml:space="preserve">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 xml:space="preserve">nformation </w:t>
      </w:r>
      <w:r w:rsidRPr="00212DEF">
        <w:rPr>
          <w:rFonts w:ascii="Helv" w:hAnsi="Helv" w:cs="Arial"/>
        </w:rPr>
        <w:t>will potentially be collected by the Issuer.  As this information may be “Personal Information,” the Issuer will include a collection notice with these Terms as required by the Freedom of Information and Protection of Privacy Act (British Columbia) each time an Opportunity is posted in the Repository.</w:t>
      </w:r>
    </w:p>
    <w:commentRangeEnd w:id="359"/>
    <w:p w:rsidR="00212DEF" w:rsidRDefault="00212DEF" w:rsidP="00D346AC">
      <w:pPr>
        <w:rPr>
          <w:rFonts w:ascii="Helv" w:hAnsi="Helv" w:cs="Arial"/>
          <w:b/>
        </w:rPr>
      </w:pPr>
      <w:r>
        <w:rPr>
          <w:rStyle w:val="CommentReference"/>
        </w:rPr>
        <w:commentReference w:id="359"/>
      </w:r>
    </w:p>
    <w:p w:rsidR="00212DEF" w:rsidRDefault="00212DEF" w:rsidP="00D346AC">
      <w:pPr>
        <w:rPr>
          <w:rFonts w:ascii="Helv" w:hAnsi="Helv" w:cs="Arial"/>
          <w:b/>
        </w:rPr>
      </w:pPr>
      <w:del w:id="360" w:author="Lester, Victoria A JAG:EX" w:date="2016-10-07T12:08:00Z">
        <w:r w:rsidDel="00C05363">
          <w:rPr>
            <w:rFonts w:ascii="Helv" w:hAnsi="Helv" w:cs="Arial"/>
            <w:b/>
          </w:rPr>
          <w:delText>OR</w:delText>
        </w:r>
        <w:r w:rsidR="00BD33B0" w:rsidDel="00C05363">
          <w:rPr>
            <w:rFonts w:ascii="Helv" w:hAnsi="Helv" w:cs="Arial"/>
            <w:b/>
          </w:rPr>
          <w:delText xml:space="preserve"> </w:delText>
        </w:r>
      </w:del>
      <w:r w:rsidR="00BD33B0">
        <w:rPr>
          <w:rFonts w:ascii="Helv" w:hAnsi="Helv" w:cs="Arial"/>
          <w:b/>
        </w:rPr>
        <w:t>[</w:t>
      </w:r>
      <w:ins w:id="361" w:author="Lester, Victoria A JAG:EX" w:date="2016-10-07T12:08:00Z">
        <w:r w:rsidR="00C05363">
          <w:rPr>
            <w:rFonts w:ascii="Helv" w:hAnsi="Helv" w:cs="Arial"/>
            <w:b/>
          </w:rPr>
          <w:t xml:space="preserve">OR: </w:t>
        </w:r>
      </w:ins>
      <w:r w:rsidR="00BD33B0">
        <w:rPr>
          <w:rFonts w:ascii="Helv" w:hAnsi="Helv" w:cs="Arial"/>
          <w:b/>
        </w:rPr>
        <w:t>INSERT ONE BOX AND REMOVE THIS TEXT]</w:t>
      </w:r>
      <w:r>
        <w:rPr>
          <w:rFonts w:ascii="Helv" w:hAnsi="Helv" w:cs="Arial"/>
          <w:b/>
        </w:rPr>
        <w:t xml:space="preserve">:  </w:t>
      </w:r>
    </w:p>
    <w:p w:rsidR="00212DEF" w:rsidRPr="00D346AC" w:rsidRDefault="00212DEF" w:rsidP="00D346AC">
      <w:pPr>
        <w:rPr>
          <w:rFonts w:ascii="Helv" w:hAnsi="Helv" w:cs="Arial"/>
          <w:b/>
        </w:rPr>
      </w:pPr>
    </w:p>
    <w:p w:rsidR="00D346AC" w:rsidRPr="00D346AC" w:rsidRDefault="00D346AC"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b/>
        </w:rPr>
      </w:pPr>
      <w:commentRangeStart w:id="362"/>
      <w:r w:rsidRPr="00212DEF">
        <w:rPr>
          <w:rFonts w:ascii="Helv" w:hAnsi="Helv" w:cs="Arial"/>
        </w:rPr>
        <w:t xml:space="preserve">The </w:t>
      </w:r>
      <w:r w:rsidR="00030A3E">
        <w:rPr>
          <w:rFonts w:ascii="Helv" w:hAnsi="Helv" w:cs="Arial"/>
        </w:rPr>
        <w:t>Developer</w:t>
      </w:r>
      <w:r w:rsidRPr="00212DEF">
        <w:rPr>
          <w:rFonts w:ascii="Helv" w:hAnsi="Helv" w:cs="Arial"/>
        </w:rPr>
        <w:t>’s name, email address</w:t>
      </w:r>
      <w:r w:rsidR="00BD33B0">
        <w:rPr>
          <w:rFonts w:ascii="Helv" w:hAnsi="Helv" w:cs="Arial"/>
        </w:rPr>
        <w:t>, address ,</w:t>
      </w:r>
      <w:r w:rsidRPr="00212DEF">
        <w:rPr>
          <w:rFonts w:ascii="Helv" w:hAnsi="Helv" w:cs="Arial"/>
        </w:rPr>
        <w:t>telephone number</w:t>
      </w:r>
      <w:r w:rsidR="00BD33B0">
        <w:rPr>
          <w:rFonts w:ascii="Helv" w:hAnsi="Helv" w:cs="Arial"/>
        </w:rPr>
        <w:t xml:space="preserve"> 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nformation</w:t>
      </w:r>
      <w:r w:rsidRPr="00212DEF">
        <w:rPr>
          <w:rFonts w:ascii="Helv" w:hAnsi="Helv" w:cs="Arial"/>
        </w:rPr>
        <w:t xml:space="preserve"> (all of which may be “Personal Information”) is being collected by the Ministry of </w:t>
      </w:r>
      <w:r w:rsidRPr="00D346AC">
        <w:rPr>
          <w:rFonts w:ascii="Helv" w:hAnsi="Helv" w:cs="Arial"/>
          <w:b/>
        </w:rPr>
        <w:t>[Insert Here]</w:t>
      </w:r>
      <w:r w:rsidRPr="00212DEF">
        <w:rPr>
          <w:rFonts w:ascii="Helv" w:hAnsi="Helv" w:cs="Arial"/>
        </w:rPr>
        <w:t xml:space="preserve"> for the purposes of confirming your acceptance of the Terms and providing Payment.  This information is being collected by the Ministry of </w:t>
      </w:r>
      <w:r w:rsidRPr="00D346AC">
        <w:rPr>
          <w:rFonts w:ascii="Helv" w:hAnsi="Helv" w:cs="Arial"/>
          <w:b/>
        </w:rPr>
        <w:t>[Insert Here]</w:t>
      </w:r>
      <w:r w:rsidRPr="00212DEF">
        <w:rPr>
          <w:rFonts w:ascii="Helv" w:hAnsi="Helv" w:cs="Arial"/>
        </w:rPr>
        <w:t xml:space="preserve"> pursuant to section </w:t>
      </w:r>
      <w:r w:rsidRPr="00D346AC">
        <w:rPr>
          <w:rFonts w:ascii="Helv" w:hAnsi="Helv" w:cs="Arial"/>
          <w:b/>
        </w:rPr>
        <w:t xml:space="preserve">[Insert Here] </w:t>
      </w:r>
      <w:r w:rsidRPr="00212DEF">
        <w:rPr>
          <w:rFonts w:ascii="Helv" w:hAnsi="Helv" w:cs="Arial"/>
        </w:rPr>
        <w:t xml:space="preserve">of the Freedom of Information and Protection of Privacy Act (British Columbia) for the purposes stated above and any questions concerning the collection of your Personal Information may be directed to:  </w:t>
      </w:r>
      <w:r>
        <w:rPr>
          <w:rFonts w:ascii="Helv" w:hAnsi="Helv" w:cs="Arial"/>
          <w:b/>
        </w:rPr>
        <w:t>[I</w:t>
      </w:r>
      <w:r w:rsidRPr="00D346AC">
        <w:rPr>
          <w:rFonts w:ascii="Helv" w:hAnsi="Helv" w:cs="Arial"/>
          <w:b/>
        </w:rPr>
        <w:t xml:space="preserve">nsert </w:t>
      </w:r>
      <w:r>
        <w:rPr>
          <w:rFonts w:ascii="Helv" w:hAnsi="Helv" w:cs="Arial"/>
          <w:b/>
        </w:rPr>
        <w:t>Ministry</w:t>
      </w:r>
      <w:r w:rsidRPr="00D346AC">
        <w:rPr>
          <w:rFonts w:ascii="Helv" w:hAnsi="Helv" w:cs="Arial"/>
          <w:b/>
        </w:rPr>
        <w:t xml:space="preserve"> contact information, including title, business address and business telephone number].</w:t>
      </w:r>
      <w:commentRangeEnd w:id="362"/>
      <w:r w:rsidR="00212DEF">
        <w:rPr>
          <w:rStyle w:val="CommentReference"/>
        </w:rPr>
        <w:commentReference w:id="362"/>
      </w:r>
    </w:p>
    <w:p w:rsidR="009A7F8A" w:rsidDel="005D27F1" w:rsidRDefault="009A7F8A">
      <w:pPr>
        <w:rPr>
          <w:del w:id="363" w:author="Lester, Victoria A JAG:EX" w:date="2016-10-06T10:23:00Z"/>
          <w:rFonts w:ascii="Helv" w:hAnsi="Helv" w:cs="Arial"/>
          <w:b/>
        </w:rPr>
      </w:pPr>
      <w:r>
        <w:rPr>
          <w:rFonts w:ascii="Helv" w:hAnsi="Helv" w:cs="Arial"/>
          <w:b/>
        </w:rPr>
        <w:br w:type="page"/>
      </w:r>
    </w:p>
    <w:p w:rsidR="00C1271E" w:rsidRDefault="00C1271E" w:rsidP="00F557D9">
      <w:pPr>
        <w:rPr>
          <w:rFonts w:ascii="Helv" w:hAnsi="Helv" w:cs="Arial"/>
        </w:rPr>
      </w:pPr>
    </w:p>
    <w:p w:rsidR="00674A33" w:rsidRPr="00865360" w:rsidRDefault="00674A33" w:rsidP="00212DEF">
      <w:pPr>
        <w:rPr>
          <w:rFonts w:ascii="Helv" w:hAnsi="Helv" w:cs="Arial"/>
        </w:rPr>
      </w:pPr>
    </w:p>
    <w:p w:rsidR="008C0979" w:rsidRPr="002F1F3A" w:rsidRDefault="008C0979">
      <w:pPr>
        <w:spacing w:line="240" w:lineRule="auto"/>
        <w:jc w:val="center"/>
        <w:rPr>
          <w:ins w:id="364" w:author="Lester, Victoria A JAG:EX" w:date="2016-10-06T10:22:00Z"/>
          <w:rFonts w:ascii="Helv" w:hAnsi="Helv"/>
          <w:rPrChange w:id="365" w:author="Lester, Victoria A JAG:EX" w:date="2016-10-06T11:30:00Z">
            <w:rPr>
              <w:ins w:id="366" w:author="Lester, Victoria A JAG:EX" w:date="2016-10-06T10:22:00Z"/>
              <w:b/>
            </w:rPr>
          </w:rPrChange>
        </w:rPr>
        <w:pPrChange w:id="367" w:author="Lester, Victoria A JAG:EX" w:date="2016-10-06T10:22:00Z">
          <w:pPr>
            <w:spacing w:line="240" w:lineRule="auto"/>
          </w:pPr>
        </w:pPrChange>
      </w:pPr>
      <w:ins w:id="368" w:author="Lester, Victoria A JAG:EX" w:date="2016-10-06T10:43:00Z">
        <w:r w:rsidRPr="002F1F3A">
          <w:rPr>
            <w:rFonts w:ascii="Helv" w:hAnsi="Helv"/>
            <w:b/>
            <w:rPrChange w:id="369" w:author="Lester, Victoria A JAG:EX" w:date="2016-10-06T11:30:00Z">
              <w:rPr>
                <w:b/>
              </w:rPr>
            </w:rPrChange>
          </w:rPr>
          <w:t>Schedule “A”</w:t>
        </w:r>
      </w:ins>
      <w:ins w:id="370" w:author="Lester, Victoria A JAG:EX" w:date="2016-10-06T10:44:00Z">
        <w:r w:rsidRPr="002F1F3A">
          <w:rPr>
            <w:rFonts w:ascii="Helv" w:hAnsi="Helv"/>
            <w:b/>
            <w:rPrChange w:id="371" w:author="Lester, Victoria A JAG:EX" w:date="2016-10-06T11:30:00Z">
              <w:rPr>
                <w:b/>
              </w:rPr>
            </w:rPrChange>
          </w:rPr>
          <w:t xml:space="preserve"> - Contract Terms</w:t>
        </w:r>
      </w:ins>
    </w:p>
    <w:p w:rsidR="005D27F1" w:rsidRDefault="005D27F1">
      <w:pPr>
        <w:spacing w:line="240" w:lineRule="auto"/>
        <w:jc w:val="center"/>
        <w:rPr>
          <w:ins w:id="372" w:author="Lester, Victoria A JAG:EX" w:date="2016-10-06T11:33:00Z"/>
          <w:rFonts w:ascii="Helv" w:hAnsi="Helv"/>
          <w:b/>
        </w:rPr>
        <w:pPrChange w:id="373" w:author="Lester, Victoria A JAG:EX" w:date="2016-10-06T10:22:00Z">
          <w:pPr>
            <w:spacing w:line="240" w:lineRule="auto"/>
          </w:pPr>
        </w:pPrChange>
      </w:pPr>
    </w:p>
    <w:p w:rsidR="002F1F3A" w:rsidRDefault="002F1F3A" w:rsidP="002F1F3A">
      <w:pPr>
        <w:spacing w:line="240" w:lineRule="auto"/>
        <w:rPr>
          <w:ins w:id="374" w:author="Lester, Victoria A JAG:EX" w:date="2016-10-06T11:34:00Z"/>
          <w:rFonts w:ascii="Helv" w:hAnsi="Helv" w:cs="Arial"/>
        </w:rPr>
      </w:pPr>
    </w:p>
    <w:p w:rsidR="002F1F3A" w:rsidRDefault="002F1F3A" w:rsidP="002F1F3A">
      <w:pPr>
        <w:spacing w:line="240" w:lineRule="auto"/>
        <w:rPr>
          <w:ins w:id="375" w:author="Lester, Victoria A JAG:EX" w:date="2016-10-06T11:34:00Z"/>
          <w:rFonts w:ascii="Helv" w:hAnsi="Helv" w:cs="Arial"/>
          <w:b/>
        </w:rPr>
      </w:pPr>
      <w:ins w:id="376" w:author="Lester, Victoria A JAG:EX" w:date="2016-10-06T11:34:00Z">
        <w:r>
          <w:rPr>
            <w:rFonts w:ascii="Helv" w:hAnsi="Helv" w:cs="Arial"/>
            <w:b/>
          </w:rPr>
          <w:t>Introduction</w:t>
        </w:r>
      </w:ins>
    </w:p>
    <w:p w:rsidR="002F1F3A" w:rsidRPr="002F1F3A" w:rsidRDefault="002F1F3A" w:rsidP="002F1F3A">
      <w:pPr>
        <w:spacing w:line="240" w:lineRule="auto"/>
        <w:rPr>
          <w:ins w:id="377" w:author="Lester, Victoria A JAG:EX" w:date="2016-10-06T11:34:00Z"/>
          <w:rFonts w:ascii="Helv" w:hAnsi="Helv" w:cs="Arial"/>
          <w:b/>
          <w:rPrChange w:id="378" w:author="Lester, Victoria A JAG:EX" w:date="2016-10-06T11:34:00Z">
            <w:rPr>
              <w:ins w:id="379" w:author="Lester, Victoria A JAG:EX" w:date="2016-10-06T11:34:00Z"/>
              <w:rFonts w:ascii="Helv" w:hAnsi="Helv" w:cs="Arial"/>
            </w:rPr>
          </w:rPrChange>
        </w:rPr>
      </w:pPr>
    </w:p>
    <w:p w:rsidR="002F1F3A" w:rsidRDefault="002F1F3A" w:rsidP="002F1F3A">
      <w:pPr>
        <w:spacing w:line="240" w:lineRule="auto"/>
        <w:rPr>
          <w:ins w:id="380" w:author="Lester, Victoria A JAG:EX" w:date="2016-10-06T11:33:00Z"/>
          <w:rFonts w:ascii="Helv" w:hAnsi="Helv" w:cs="Arial"/>
        </w:rPr>
      </w:pPr>
      <w:ins w:id="381" w:author="Lester, Victoria A JAG:EX" w:date="2016-10-06T11:33:00Z">
        <w:r>
          <w:rPr>
            <w:rFonts w:ascii="Helv" w:hAnsi="Helv" w:cs="Arial"/>
          </w:rPr>
          <w:t xml:space="preserve">The Contractor will </w:t>
        </w:r>
        <w:r w:rsidRPr="00280F0A">
          <w:rPr>
            <w:rFonts w:ascii="Helv" w:hAnsi="Helv" w:cs="Arial"/>
          </w:rPr>
          <w:t>have the potential to receive a Payment in accordance with the Opportunity and the Acceptance Criteria.</w:t>
        </w:r>
      </w:ins>
    </w:p>
    <w:p w:rsidR="002F1F3A" w:rsidRDefault="002F1F3A" w:rsidP="002F1F3A">
      <w:pPr>
        <w:spacing w:line="240" w:lineRule="auto"/>
        <w:rPr>
          <w:ins w:id="382" w:author="Lester, Victoria A JAG:EX" w:date="2016-10-06T11:33:00Z"/>
          <w:rFonts w:ascii="Helv" w:hAnsi="Helv" w:cs="Arial"/>
        </w:rPr>
      </w:pPr>
    </w:p>
    <w:p w:rsidR="002F1F3A" w:rsidRPr="00212DEF" w:rsidRDefault="002F1F3A" w:rsidP="002F1F3A">
      <w:pPr>
        <w:spacing w:line="240" w:lineRule="auto"/>
        <w:rPr>
          <w:ins w:id="383" w:author="Lester, Victoria A JAG:EX" w:date="2016-10-06T11:33:00Z"/>
          <w:rFonts w:ascii="Helv" w:hAnsi="Helv" w:cs="Arial"/>
        </w:rPr>
      </w:pPr>
      <w:ins w:id="384" w:author="Lester, Victoria A JAG:EX" w:date="2016-10-06T11:33:00Z">
        <w:r w:rsidRPr="002F1F3A">
          <w:rPr>
            <w:rFonts w:ascii="Helv" w:hAnsi="Helv" w:cs="Arial"/>
            <w:rPrChange w:id="385" w:author="Lester, Victoria A JAG:EX" w:date="2016-10-06T11:34:00Z">
              <w:rPr>
                <w:rFonts w:ascii="Helv" w:hAnsi="Helv" w:cs="Arial"/>
                <w:highlight w:val="yellow"/>
              </w:rPr>
            </w:rPrChange>
          </w:rPr>
          <w:t>To be eligible for Payment relating to an Opportunity, the Contractor must provide the Issuer with the Payment Information and submit the Pull Request to the Repository of the Opportunity in the Submission Period.</w:t>
        </w:r>
        <w:r>
          <w:rPr>
            <w:rFonts w:ascii="Helv" w:hAnsi="Helv" w:cs="Arial"/>
          </w:rPr>
          <w:t xml:space="preserve"> </w:t>
        </w:r>
      </w:ins>
    </w:p>
    <w:p w:rsidR="002F1F3A" w:rsidRDefault="002F1F3A">
      <w:pPr>
        <w:spacing w:line="240" w:lineRule="auto"/>
        <w:jc w:val="center"/>
        <w:rPr>
          <w:ins w:id="386" w:author="Lester, Victoria A JAG:EX" w:date="2016-10-06T11:30:00Z"/>
          <w:rFonts w:ascii="Helv" w:hAnsi="Helv"/>
          <w:b/>
        </w:rPr>
        <w:pPrChange w:id="387" w:author="Lester, Victoria A JAG:EX" w:date="2016-10-06T10:22:00Z">
          <w:pPr>
            <w:spacing w:line="240" w:lineRule="auto"/>
          </w:pPr>
        </w:pPrChange>
      </w:pPr>
    </w:p>
    <w:p w:rsidR="002F1F3A" w:rsidRPr="00865360" w:rsidRDefault="002F1F3A" w:rsidP="002F1F3A">
      <w:pPr>
        <w:spacing w:line="240" w:lineRule="auto"/>
        <w:rPr>
          <w:ins w:id="388" w:author="Lester, Victoria A JAG:EX" w:date="2016-10-06T11:30:00Z"/>
          <w:rFonts w:ascii="Helv" w:hAnsi="Helv" w:cs="Arial"/>
        </w:rPr>
      </w:pPr>
      <w:ins w:id="389" w:author="Lester, Victoria A JAG:EX" w:date="2016-10-06T11:30:00Z">
        <w:r w:rsidRPr="00865360">
          <w:rPr>
            <w:rFonts w:ascii="Helv" w:hAnsi="Helv" w:cs="Arial"/>
          </w:rPr>
          <w:t xml:space="preserve">Throughout the </w:t>
        </w:r>
      </w:ins>
      <w:ins w:id="390" w:author="Lester, Victoria A JAG:EX" w:date="2016-10-06T11:31:00Z">
        <w:r>
          <w:rPr>
            <w:rFonts w:ascii="Helv" w:hAnsi="Helv" w:cs="Arial"/>
          </w:rPr>
          <w:t xml:space="preserve">Contract </w:t>
        </w:r>
      </w:ins>
      <w:ins w:id="391" w:author="Lester, Victoria A JAG:EX" w:date="2016-10-06T11:30:00Z">
        <w:r w:rsidRPr="00865360">
          <w:rPr>
            <w:rFonts w:ascii="Helv" w:hAnsi="Helv" w:cs="Arial"/>
          </w:rPr>
          <w:t>Terms</w:t>
        </w:r>
      </w:ins>
      <w:ins w:id="392" w:author="Lester, Victoria A JAG:EX" w:date="2016-10-06T11:34:00Z">
        <w:r>
          <w:rPr>
            <w:rFonts w:ascii="Helv" w:hAnsi="Helv" w:cs="Arial"/>
          </w:rPr>
          <w:t>, including the Introduction,</w:t>
        </w:r>
      </w:ins>
      <w:ins w:id="393" w:author="Lester, Victoria A JAG:EX" w:date="2016-10-06T11:30:00Z">
        <w:r w:rsidRPr="00865360">
          <w:rPr>
            <w:rFonts w:ascii="Helv" w:hAnsi="Helv" w:cs="Arial"/>
          </w:rPr>
          <w:t xml:space="preserve"> the following definitions apply:</w:t>
        </w:r>
      </w:ins>
    </w:p>
    <w:p w:rsidR="008C0979" w:rsidRPr="002F1F3A" w:rsidRDefault="008C0979">
      <w:pPr>
        <w:spacing w:line="240" w:lineRule="auto"/>
        <w:jc w:val="center"/>
        <w:rPr>
          <w:ins w:id="394" w:author="Lester, Victoria A JAG:EX" w:date="2016-10-06T11:03:00Z"/>
          <w:rFonts w:ascii="Helv" w:hAnsi="Helv"/>
          <w:b/>
          <w:rPrChange w:id="395" w:author="Lester, Victoria A JAG:EX" w:date="2016-10-06T11:30:00Z">
            <w:rPr>
              <w:ins w:id="396" w:author="Lester, Victoria A JAG:EX" w:date="2016-10-06T11:03:00Z"/>
              <w:b/>
            </w:rPr>
          </w:rPrChange>
        </w:rPr>
        <w:pPrChange w:id="397" w:author="Lester, Victoria A JAG:EX" w:date="2016-10-06T10:22:00Z">
          <w:pPr>
            <w:spacing w:line="240" w:lineRule="auto"/>
          </w:pPr>
        </w:pPrChange>
      </w:pPr>
    </w:p>
    <w:p w:rsidR="001B5DEE" w:rsidRPr="00865360" w:rsidRDefault="001B5DEE">
      <w:pPr>
        <w:spacing w:after="120" w:line="240" w:lineRule="auto"/>
        <w:rPr>
          <w:rFonts w:ascii="Helv" w:hAnsi="Helv" w:cs="Arial"/>
        </w:rPr>
        <w:pPrChange w:id="398" w:author="Lester, Victoria A JAG:EX" w:date="2016-10-06T11:29:00Z">
          <w:pPr>
            <w:spacing w:line="240" w:lineRule="auto"/>
          </w:pPr>
        </w:pPrChange>
      </w:pPr>
      <w:moveToRangeStart w:id="399" w:author="Lester, Victoria A JAG:EX" w:date="2016-10-06T11:03:00Z" w:name="move463515142"/>
      <w:moveTo w:id="400" w:author="Lester, Victoria A JAG:EX" w:date="2016-10-06T11:03:00Z">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moveTo>
      <w:ins w:id="401" w:author="Lester, Victoria A JAG:EX" w:date="2016-10-07T10:47:00Z">
        <w:r w:rsidR="00E33ACC">
          <w:rPr>
            <w:rFonts w:ascii="Helv" w:hAnsi="Helv" w:cs="Arial"/>
          </w:rPr>
          <w:t>, as set out in the Opportunity</w:t>
        </w:r>
      </w:ins>
      <w:moveTo w:id="402" w:author="Lester, Victoria A JAG:EX" w:date="2016-10-06T11:03:00Z">
        <w:r w:rsidRPr="00865360">
          <w:rPr>
            <w:rFonts w:ascii="Helv" w:hAnsi="Helv" w:cs="Arial"/>
          </w:rPr>
          <w:t>;</w:t>
        </w:r>
      </w:moveTo>
    </w:p>
    <w:p w:rsidR="001B5DEE" w:rsidRPr="003329F8" w:rsidRDefault="001B5DEE">
      <w:pPr>
        <w:spacing w:after="120" w:line="240" w:lineRule="auto"/>
        <w:rPr>
          <w:rFonts w:ascii="Helv" w:hAnsi="Helv" w:cs="Arial"/>
        </w:rPr>
        <w:pPrChange w:id="403" w:author="Lester, Victoria A JAG:EX" w:date="2016-10-06T11:29:00Z">
          <w:pPr>
            <w:spacing w:line="240" w:lineRule="auto"/>
          </w:pPr>
        </w:pPrChange>
      </w:pPr>
      <w:moveToRangeStart w:id="404" w:author="Lester, Victoria A JAG:EX" w:date="2016-10-06T11:03:00Z" w:name="move463515167"/>
      <w:moveToRangeEnd w:id="399"/>
      <w:moveTo w:id="405" w:author="Lester, Victoria A JAG:EX" w:date="2016-10-06T11:03:00Z">
        <w:r>
          <w:rPr>
            <w:rFonts w:ascii="Helv" w:hAnsi="Helv" w:cs="Arial"/>
          </w:rPr>
          <w:t>“</w:t>
        </w:r>
        <w:r>
          <w:rPr>
            <w:rFonts w:ascii="Helv" w:hAnsi="Helv" w:cs="Arial"/>
            <w:b/>
          </w:rPr>
          <w:t>Affected Party</w:t>
        </w:r>
        <w:r>
          <w:rPr>
            <w:rFonts w:ascii="Helv" w:hAnsi="Helv" w:cs="Arial"/>
          </w:rPr>
          <w:t xml:space="preserve">” means either the </w:t>
        </w:r>
        <w:del w:id="406" w:author="Lester, Victoria A JAG:EX" w:date="2016-10-06T11:16:00Z">
          <w:r w:rsidDel="007431C1">
            <w:rPr>
              <w:rFonts w:ascii="Helv" w:hAnsi="Helv" w:cs="Arial"/>
            </w:rPr>
            <w:delText>Lead Developer</w:delText>
          </w:r>
        </w:del>
      </w:moveTo>
      <w:ins w:id="407" w:author="Lester, Victoria A JAG:EX" w:date="2016-10-06T11:16:00Z">
        <w:r w:rsidR="007431C1">
          <w:rPr>
            <w:rFonts w:ascii="Helv" w:hAnsi="Helv" w:cs="Arial"/>
          </w:rPr>
          <w:t>Contractor</w:t>
        </w:r>
      </w:ins>
      <w:moveTo w:id="408" w:author="Lester, Victoria A JAG:EX" w:date="2016-10-06T11:03:00Z">
        <w:r>
          <w:rPr>
            <w:rFonts w:ascii="Helv" w:hAnsi="Helv" w:cs="Arial"/>
          </w:rPr>
          <w:t xml:space="preserve"> or the Issuer if prevented from performing that party’s obligations in accordance with these </w:t>
        </w:r>
      </w:moveTo>
      <w:ins w:id="409" w:author="Lester, Victoria A JAG:EX" w:date="2016-10-07T10:47:00Z">
        <w:r w:rsidR="00E33ACC" w:rsidRPr="00E1116E">
          <w:rPr>
            <w:rFonts w:ascii="Helv" w:hAnsi="Helv" w:cs="Arial"/>
          </w:rPr>
          <w:t xml:space="preserve">Contract </w:t>
        </w:r>
      </w:ins>
      <w:moveTo w:id="410" w:author="Lester, Victoria A JAG:EX" w:date="2016-10-06T11:03:00Z">
        <w:r w:rsidRPr="00E1116E">
          <w:rPr>
            <w:rFonts w:ascii="Helv" w:hAnsi="Helv" w:cs="Arial"/>
          </w:rPr>
          <w:t>Terms</w:t>
        </w:r>
        <w:r>
          <w:rPr>
            <w:rFonts w:ascii="Helv" w:hAnsi="Helv" w:cs="Arial"/>
          </w:rPr>
          <w:t xml:space="preserve"> by an Event of Force Majeure;</w:t>
        </w:r>
      </w:moveTo>
    </w:p>
    <w:moveToRangeEnd w:id="404"/>
    <w:p w:rsidR="002F1F3A" w:rsidRPr="00865360" w:rsidRDefault="002F1F3A">
      <w:pPr>
        <w:spacing w:after="120" w:line="240" w:lineRule="auto"/>
        <w:rPr>
          <w:ins w:id="411" w:author="Lester, Victoria A JAG:EX" w:date="2016-10-06T11:28:00Z"/>
          <w:rFonts w:ascii="Helv" w:hAnsi="Helv" w:cs="Arial"/>
        </w:rPr>
        <w:pPrChange w:id="412" w:author="Lester, Victoria A JAG:EX" w:date="2016-10-06T11:29:00Z">
          <w:pPr>
            <w:spacing w:line="240" w:lineRule="auto"/>
          </w:pPr>
        </w:pPrChange>
      </w:pPr>
      <w:ins w:id="413" w:author="Lester, Victoria A JAG:EX" w:date="2016-10-06T11:28:00Z">
        <w:r w:rsidRPr="00865360">
          <w:rPr>
            <w:rFonts w:ascii="Helv" w:hAnsi="Helv" w:cs="Arial"/>
          </w:rPr>
          <w:t>“</w:t>
        </w:r>
        <w:r w:rsidRPr="00865360">
          <w:rPr>
            <w:rFonts w:ascii="Helv" w:hAnsi="Helv" w:cs="Arial"/>
            <w:b/>
          </w:rPr>
          <w:t xml:space="preserve">BC </w:t>
        </w:r>
        <w:r>
          <w:rPr>
            <w:rFonts w:ascii="Helv" w:hAnsi="Helv" w:cs="Arial"/>
            <w:b/>
          </w:rPr>
          <w:t>Developer</w:t>
        </w:r>
        <w:r w:rsidRPr="00865360">
          <w:rPr>
            <w:rFonts w:ascii="Helv" w:hAnsi="Helv" w:cs="Arial"/>
            <w:b/>
          </w:rPr>
          <w:t>s’ Exchange</w:t>
        </w:r>
        <w:r w:rsidRPr="00865360">
          <w:rPr>
            <w:rFonts w:ascii="Helv" w:hAnsi="Helv" w:cs="Arial"/>
          </w:rPr>
          <w:t xml:space="preserve">” means the BC </w:t>
        </w:r>
        <w:r>
          <w:rPr>
            <w:rFonts w:ascii="Helv" w:hAnsi="Helv" w:cs="Arial"/>
          </w:rPr>
          <w:t>Developer</w:t>
        </w:r>
        <w:r w:rsidRPr="00865360">
          <w:rPr>
            <w:rFonts w:ascii="Helv" w:hAnsi="Helv" w:cs="Arial"/>
          </w:rPr>
          <w:t xml:space="preserve">s’ Exchange Web site located at </w:t>
        </w:r>
        <w:r>
          <w:fldChar w:fldCharType="begin"/>
        </w:r>
        <w:r>
          <w:instrText xml:space="preserve"> HYPERLINK "http://www.bcdevexchange.org" </w:instrText>
        </w:r>
        <w:r>
          <w:fldChar w:fldCharType="separate"/>
        </w:r>
        <w:r w:rsidRPr="00865360">
          <w:rPr>
            <w:rStyle w:val="Hyperlink"/>
            <w:rFonts w:ascii="Helv" w:hAnsi="Helv" w:cs="Arial"/>
          </w:rPr>
          <w:t>www.bcdevexchange.org</w:t>
        </w:r>
        <w:r>
          <w:rPr>
            <w:rStyle w:val="Hyperlink"/>
            <w:rFonts w:ascii="Helv" w:hAnsi="Helv" w:cs="Arial"/>
          </w:rPr>
          <w:fldChar w:fldCharType="end"/>
        </w:r>
        <w:r w:rsidRPr="00865360">
          <w:rPr>
            <w:rFonts w:ascii="Helv" w:hAnsi="Helv" w:cs="Arial"/>
          </w:rPr>
          <w:t xml:space="preserve">, and any services associated with the BC </w:t>
        </w:r>
        <w:r>
          <w:rPr>
            <w:rFonts w:ascii="Helv" w:hAnsi="Helv" w:cs="Arial"/>
          </w:rPr>
          <w:t>Developer</w:t>
        </w:r>
        <w:r w:rsidRPr="00865360">
          <w:rPr>
            <w:rFonts w:ascii="Helv" w:hAnsi="Helv" w:cs="Arial"/>
          </w:rPr>
          <w:t>s’ Exchange</w:t>
        </w:r>
        <w:proofErr w:type="gramStart"/>
        <w:r w:rsidRPr="00865360">
          <w:rPr>
            <w:rFonts w:ascii="Helv" w:hAnsi="Helv" w:cs="Arial"/>
          </w:rPr>
          <w:t>;</w:t>
        </w:r>
        <w:proofErr w:type="gramEnd"/>
        <w:r w:rsidRPr="00865360">
          <w:rPr>
            <w:rFonts w:ascii="Helv" w:hAnsi="Helv" w:cs="Arial"/>
          </w:rPr>
          <w:t xml:space="preserve"> </w:t>
        </w:r>
      </w:ins>
    </w:p>
    <w:p w:rsidR="001B5DEE" w:rsidRDefault="001B5DEE">
      <w:pPr>
        <w:spacing w:after="120" w:line="240" w:lineRule="auto"/>
        <w:rPr>
          <w:ins w:id="414" w:author="Lester, Victoria A JAG:EX" w:date="2016-10-06T11:08:00Z"/>
          <w:rFonts w:ascii="Helv" w:hAnsi="Helv" w:cs="Arial"/>
        </w:rPr>
        <w:pPrChange w:id="415" w:author="Lester, Victoria A JAG:EX" w:date="2016-10-06T11:29:00Z">
          <w:pPr>
            <w:spacing w:line="240" w:lineRule="auto"/>
          </w:pPr>
        </w:pPrChange>
      </w:pPr>
      <w:moveToRangeStart w:id="416" w:author="Lester, Victoria A JAG:EX" w:date="2016-10-06T11:04:00Z" w:name="move463515185"/>
      <w:moveTo w:id="417" w:author="Lester, Victoria A JAG:EX" w:date="2016-10-06T11:04:00Z">
        <w:r w:rsidRPr="00865360">
          <w:rPr>
            <w:rFonts w:ascii="Helv" w:hAnsi="Helv" w:cs="Arial"/>
          </w:rPr>
          <w:t>“</w:t>
        </w:r>
        <w:r w:rsidRPr="00865360">
          <w:rPr>
            <w:rFonts w:ascii="Helv" w:hAnsi="Helv" w:cs="Arial"/>
            <w:b/>
          </w:rPr>
          <w:t>Contribution</w:t>
        </w:r>
        <w:r w:rsidRPr="00865360">
          <w:rPr>
            <w:rFonts w:ascii="Helv" w:hAnsi="Helv" w:cs="Arial"/>
          </w:rPr>
          <w:t xml:space="preserve">” means the work, such as source code, offered by </w:t>
        </w:r>
        <w:del w:id="418" w:author="Lester, Victoria A JAG:EX" w:date="2016-10-06T11:16:00Z">
          <w:r w:rsidRPr="00865360" w:rsidDel="007431C1">
            <w:rPr>
              <w:rFonts w:ascii="Helv" w:hAnsi="Helv" w:cs="Arial"/>
            </w:rPr>
            <w:delText xml:space="preserve">a </w:delText>
          </w:r>
          <w:r w:rsidDel="007431C1">
            <w:rPr>
              <w:rFonts w:ascii="Helv" w:hAnsi="Helv" w:cs="Arial"/>
            </w:rPr>
            <w:delText>Lead Developer</w:delText>
          </w:r>
        </w:del>
      </w:moveTo>
      <w:ins w:id="419" w:author="Lester, Victoria A JAG:EX" w:date="2016-10-06T11:16:00Z">
        <w:r w:rsidR="007431C1">
          <w:rPr>
            <w:rFonts w:ascii="Helv" w:hAnsi="Helv" w:cs="Arial"/>
          </w:rPr>
          <w:t>the Contractor</w:t>
        </w:r>
      </w:ins>
      <w:moveTo w:id="420" w:author="Lester, Victoria A JAG:EX" w:date="2016-10-06T11:04:00Z">
        <w:r w:rsidRPr="00865360">
          <w:rPr>
            <w:rFonts w:ascii="Helv" w:hAnsi="Helv" w:cs="Arial"/>
          </w:rPr>
          <w:t xml:space="preserve"> in a Pull Request;</w:t>
        </w:r>
      </w:moveTo>
    </w:p>
    <w:p w:rsidR="007431C1" w:rsidRPr="007431C1" w:rsidRDefault="007431C1">
      <w:pPr>
        <w:spacing w:after="120" w:line="240" w:lineRule="auto"/>
        <w:rPr>
          <w:rFonts w:ascii="Helv" w:hAnsi="Helv" w:cs="Arial"/>
        </w:rPr>
        <w:pPrChange w:id="421" w:author="Lester, Victoria A JAG:EX" w:date="2016-10-06T11:29:00Z">
          <w:pPr>
            <w:spacing w:line="240" w:lineRule="auto"/>
          </w:pPr>
        </w:pPrChange>
      </w:pPr>
      <w:ins w:id="422" w:author="Lester, Victoria A JAG:EX" w:date="2016-10-06T11:08:00Z">
        <w:r>
          <w:rPr>
            <w:rFonts w:ascii="Helv" w:hAnsi="Helv" w:cs="Arial"/>
          </w:rPr>
          <w:t>“</w:t>
        </w:r>
        <w:r>
          <w:rPr>
            <w:rFonts w:ascii="Helv" w:hAnsi="Helv" w:cs="Arial"/>
            <w:b/>
          </w:rPr>
          <w:t xml:space="preserve">Contractor” </w:t>
        </w:r>
        <w:r>
          <w:rPr>
            <w:rFonts w:ascii="Helv" w:hAnsi="Helv" w:cs="Arial"/>
          </w:rPr>
          <w:t xml:space="preserve">means the </w:t>
        </w:r>
      </w:ins>
      <w:ins w:id="423" w:author="Lester, Victoria A JAG:EX" w:date="2016-10-06T11:21:00Z">
        <w:r w:rsidR="007D7602">
          <w:rPr>
            <w:rFonts w:ascii="Helv" w:hAnsi="Helv" w:cs="Arial"/>
          </w:rPr>
          <w:t>party</w:t>
        </w:r>
      </w:ins>
      <w:ins w:id="424" w:author="Lester, Victoria A JAG:EX" w:date="2016-10-06T11:08:00Z">
        <w:r>
          <w:rPr>
            <w:rFonts w:ascii="Helv" w:hAnsi="Helv" w:cs="Arial"/>
          </w:rPr>
          <w:t xml:space="preserve"> </w:t>
        </w:r>
      </w:ins>
      <w:ins w:id="425" w:author="Lester, Victoria A JAG:EX" w:date="2016-10-06T11:17:00Z">
        <w:r w:rsidR="007D7602">
          <w:rPr>
            <w:rFonts w:ascii="Helv" w:hAnsi="Helv" w:cs="Arial"/>
          </w:rPr>
          <w:t xml:space="preserve">announced </w:t>
        </w:r>
      </w:ins>
      <w:ins w:id="426" w:author="Lester, Victoria A JAG:EX" w:date="2016-10-06T11:29:00Z">
        <w:r w:rsidR="002F1F3A">
          <w:rPr>
            <w:rFonts w:ascii="Helv" w:hAnsi="Helv" w:cs="Arial"/>
          </w:rPr>
          <w:t xml:space="preserve">by the Issuer </w:t>
        </w:r>
      </w:ins>
      <w:ins w:id="427" w:author="Lester, Victoria A JAG:EX" w:date="2016-10-06T11:21:00Z">
        <w:r w:rsidR="007D7602">
          <w:rPr>
            <w:rFonts w:ascii="Helv" w:hAnsi="Helv" w:cs="Arial"/>
          </w:rPr>
          <w:t xml:space="preserve">on GitHub </w:t>
        </w:r>
      </w:ins>
      <w:ins w:id="428" w:author="Lester, Victoria A JAG:EX" w:date="2016-10-06T11:29:00Z">
        <w:r w:rsidR="002F1F3A">
          <w:rPr>
            <w:rFonts w:ascii="Helv" w:hAnsi="Helv" w:cs="Arial"/>
          </w:rPr>
          <w:t xml:space="preserve">to </w:t>
        </w:r>
      </w:ins>
      <w:ins w:id="429" w:author="Lester, Victoria A JAG:EX" w:date="2016-10-07T10:48:00Z">
        <w:r w:rsidR="00E33ACC">
          <w:rPr>
            <w:rFonts w:ascii="Helv" w:hAnsi="Helv" w:cs="Arial"/>
          </w:rPr>
          <w:t xml:space="preserve">exclusively </w:t>
        </w:r>
      </w:ins>
      <w:ins w:id="430" w:author="Lester, Victoria A JAG:EX" w:date="2016-10-06T11:29:00Z">
        <w:r w:rsidR="002F1F3A">
          <w:rPr>
            <w:rFonts w:ascii="Helv" w:hAnsi="Helv" w:cs="Arial"/>
          </w:rPr>
          <w:t>enter</w:t>
        </w:r>
      </w:ins>
      <w:ins w:id="431" w:author="Lester, Victoria A JAG:EX" w:date="2016-10-06T11:21:00Z">
        <w:r w:rsidR="007D7602">
          <w:rPr>
            <w:rFonts w:ascii="Helv" w:hAnsi="Helv" w:cs="Arial"/>
          </w:rPr>
          <w:t xml:space="preserve"> into the Contract Terms </w:t>
        </w:r>
      </w:ins>
      <w:ins w:id="432" w:author="Lester, Victoria A JAG:EX" w:date="2016-10-06T11:16:00Z">
        <w:r>
          <w:rPr>
            <w:rFonts w:ascii="Helv" w:hAnsi="Helv" w:cs="Arial"/>
          </w:rPr>
          <w:t>for the Opportunity;</w:t>
        </w:r>
      </w:ins>
      <w:ins w:id="433" w:author="Lester, Victoria A JAG:EX" w:date="2016-10-06T11:08:00Z">
        <w:r>
          <w:rPr>
            <w:rFonts w:ascii="Helv" w:hAnsi="Helv" w:cs="Arial"/>
          </w:rPr>
          <w:t xml:space="preserve"> </w:t>
        </w:r>
      </w:ins>
    </w:p>
    <w:moveToRangeEnd w:id="416"/>
    <w:p w:rsidR="001B5DEE" w:rsidRDefault="001B5DEE">
      <w:pPr>
        <w:spacing w:after="120" w:line="240" w:lineRule="auto"/>
        <w:rPr>
          <w:ins w:id="434" w:author="Lester, Victoria A JAG:EX" w:date="2016-10-06T11:05:00Z"/>
          <w:rFonts w:ascii="Helv" w:hAnsi="Helv" w:cs="Arial"/>
        </w:rPr>
        <w:pPrChange w:id="435" w:author="Lester, Victoria A JAG:EX" w:date="2016-10-06T11:29:00Z">
          <w:pPr>
            <w:spacing w:line="240" w:lineRule="auto"/>
          </w:pPr>
        </w:pPrChange>
      </w:pPr>
      <w:ins w:id="436" w:author="Lester, Victoria A JAG:EX" w:date="2016-10-06T11:05:00Z">
        <w:r>
          <w:rPr>
            <w:rFonts w:ascii="Helv" w:hAnsi="Helv" w:cs="Arial"/>
          </w:rPr>
          <w:t>“</w:t>
        </w:r>
        <w:r>
          <w:rPr>
            <w:rFonts w:ascii="Helv" w:hAnsi="Helv" w:cs="Arial"/>
            <w:b/>
          </w:rPr>
          <w:t>Event of Force Majeure</w:t>
        </w:r>
        <w:r>
          <w:rPr>
            <w:rFonts w:ascii="Helv" w:hAnsi="Helv" w:cs="Arial"/>
          </w:rPr>
          <w:t>” means one of the following events:</w:t>
        </w:r>
      </w:ins>
    </w:p>
    <w:p w:rsidR="001B5DEE" w:rsidRDefault="001B5DEE">
      <w:pPr>
        <w:pStyle w:val="ListParagraph"/>
        <w:numPr>
          <w:ilvl w:val="1"/>
          <w:numId w:val="5"/>
        </w:numPr>
        <w:spacing w:after="120" w:line="240" w:lineRule="auto"/>
        <w:rPr>
          <w:ins w:id="437" w:author="Lester, Victoria A JAG:EX" w:date="2016-10-06T11:05:00Z"/>
          <w:rFonts w:ascii="Helv" w:hAnsi="Helv" w:cs="Arial"/>
        </w:rPr>
        <w:pPrChange w:id="438" w:author="Lester, Victoria A JAG:EX" w:date="2016-10-06T11:29:00Z">
          <w:pPr>
            <w:pStyle w:val="ListParagraph"/>
            <w:numPr>
              <w:numId w:val="5"/>
            </w:numPr>
            <w:spacing w:line="240" w:lineRule="auto"/>
            <w:ind w:left="360" w:hanging="360"/>
          </w:pPr>
        </w:pPrChange>
      </w:pPr>
      <w:ins w:id="439" w:author="Lester, Victoria A JAG:EX" w:date="2016-10-06T11:05:00Z">
        <w:r>
          <w:rPr>
            <w:rFonts w:ascii="Helv" w:hAnsi="Helv" w:cs="Arial"/>
          </w:rPr>
          <w:t>a natural disaster, fire, flood, storm, epidemic, or power failure;</w:t>
        </w:r>
      </w:ins>
    </w:p>
    <w:p w:rsidR="001B5DEE" w:rsidRDefault="001B5DEE">
      <w:pPr>
        <w:pStyle w:val="ListParagraph"/>
        <w:numPr>
          <w:ilvl w:val="1"/>
          <w:numId w:val="5"/>
        </w:numPr>
        <w:spacing w:after="120" w:line="240" w:lineRule="auto"/>
        <w:rPr>
          <w:ins w:id="440" w:author="Lester, Victoria A JAG:EX" w:date="2016-10-06T11:05:00Z"/>
          <w:rFonts w:ascii="Helv" w:hAnsi="Helv" w:cs="Arial"/>
        </w:rPr>
        <w:pPrChange w:id="441" w:author="Lester, Victoria A JAG:EX" w:date="2016-10-06T11:29:00Z">
          <w:pPr>
            <w:pStyle w:val="ListParagraph"/>
            <w:numPr>
              <w:numId w:val="5"/>
            </w:numPr>
            <w:spacing w:line="240" w:lineRule="auto"/>
            <w:ind w:left="360" w:hanging="360"/>
          </w:pPr>
        </w:pPrChange>
      </w:pPr>
      <w:ins w:id="442" w:author="Lester, Victoria A JAG:EX" w:date="2016-10-06T11:05:00Z">
        <w:r>
          <w:rPr>
            <w:rFonts w:ascii="Helv" w:hAnsi="Helv" w:cs="Arial"/>
          </w:rPr>
          <w:t>a war (declared and undeclared), insurrection or act of terrorism or piracy;</w:t>
        </w:r>
      </w:ins>
    </w:p>
    <w:p w:rsidR="001B5DEE" w:rsidRDefault="001B5DEE">
      <w:pPr>
        <w:pStyle w:val="ListParagraph"/>
        <w:numPr>
          <w:ilvl w:val="1"/>
          <w:numId w:val="5"/>
        </w:numPr>
        <w:spacing w:after="120" w:line="240" w:lineRule="auto"/>
        <w:rPr>
          <w:ins w:id="443" w:author="Lester, Victoria A JAG:EX" w:date="2016-10-06T11:05:00Z"/>
          <w:rFonts w:ascii="Helv" w:hAnsi="Helv" w:cs="Arial"/>
        </w:rPr>
        <w:pPrChange w:id="444" w:author="Lester, Victoria A JAG:EX" w:date="2016-10-06T11:29:00Z">
          <w:pPr>
            <w:pStyle w:val="ListParagraph"/>
            <w:numPr>
              <w:numId w:val="5"/>
            </w:numPr>
            <w:spacing w:line="240" w:lineRule="auto"/>
            <w:ind w:left="360" w:hanging="360"/>
          </w:pPr>
        </w:pPrChange>
      </w:pPr>
      <w:ins w:id="445" w:author="Lester, Victoria A JAG:EX" w:date="2016-10-06T11:05:00Z">
        <w:r>
          <w:rPr>
            <w:rFonts w:ascii="Helv" w:hAnsi="Helv" w:cs="Arial"/>
          </w:rPr>
          <w:t>a strike (including illegal work stoppage or slowdown) or lockout; or</w:t>
        </w:r>
      </w:ins>
    </w:p>
    <w:p w:rsidR="001B5DEE" w:rsidRDefault="001B5DEE">
      <w:pPr>
        <w:pStyle w:val="ListParagraph"/>
        <w:numPr>
          <w:ilvl w:val="1"/>
          <w:numId w:val="5"/>
        </w:numPr>
        <w:spacing w:after="120" w:line="240" w:lineRule="auto"/>
        <w:rPr>
          <w:ins w:id="446" w:author="Lester, Victoria A JAG:EX" w:date="2016-10-06T11:05:00Z"/>
          <w:rFonts w:ascii="Helv" w:hAnsi="Helv" w:cs="Arial"/>
        </w:rPr>
        <w:pPrChange w:id="447" w:author="Lester, Victoria A JAG:EX" w:date="2016-10-06T11:29:00Z">
          <w:pPr>
            <w:pStyle w:val="ListParagraph"/>
            <w:numPr>
              <w:numId w:val="5"/>
            </w:numPr>
            <w:spacing w:line="240" w:lineRule="auto"/>
            <w:ind w:left="360" w:hanging="360"/>
          </w:pPr>
        </w:pPrChange>
      </w:pPr>
      <w:ins w:id="448" w:author="Lester, Victoria A JAG:EX" w:date="2016-10-06T11:05:00Z">
        <w:r>
          <w:rPr>
            <w:rFonts w:ascii="Helv" w:hAnsi="Helv" w:cs="Arial"/>
          </w:rPr>
          <w:t>a freight embargo</w:t>
        </w:r>
      </w:ins>
    </w:p>
    <w:p w:rsidR="001B5DEE" w:rsidRPr="008C37DF" w:rsidRDefault="001B5DEE">
      <w:pPr>
        <w:spacing w:after="120" w:line="240" w:lineRule="auto"/>
        <w:rPr>
          <w:ins w:id="449" w:author="Lester, Victoria A JAG:EX" w:date="2016-10-06T11:05:00Z"/>
          <w:rFonts w:ascii="Helv" w:hAnsi="Helv" w:cs="Arial"/>
        </w:rPr>
        <w:pPrChange w:id="450" w:author="Lester, Victoria A JAG:EX" w:date="2016-10-06T11:29:00Z">
          <w:pPr>
            <w:spacing w:line="240" w:lineRule="auto"/>
            <w:ind w:left="360"/>
          </w:pPr>
        </w:pPrChange>
      </w:pPr>
      <w:proofErr w:type="gramStart"/>
      <w:ins w:id="451" w:author="Lester, Victoria A JAG:EX" w:date="2016-10-06T11:05:00Z">
        <w:r>
          <w:rPr>
            <w:rFonts w:ascii="Helv" w:hAnsi="Helv" w:cs="Arial"/>
          </w:rPr>
          <w:t>if</w:t>
        </w:r>
        <w:proofErr w:type="gramEnd"/>
        <w:r>
          <w:rPr>
            <w:rFonts w:ascii="Helv" w:hAnsi="Helv" w:cs="Arial"/>
          </w:rPr>
          <w:t xml:space="preserve"> the event prevents a party from performing the party’s obligations in accordance with these Terms and is beyond the reasonable control of that party. </w:t>
        </w:r>
      </w:ins>
    </w:p>
    <w:p w:rsidR="003D1D8E" w:rsidRPr="00865360" w:rsidRDefault="003D1D8E" w:rsidP="003D1D8E">
      <w:pPr>
        <w:spacing w:after="120" w:line="240" w:lineRule="auto"/>
        <w:rPr>
          <w:ins w:id="452" w:author="Lester, Victoria A JAG:EX" w:date="2016-10-07T11:36:00Z"/>
          <w:rFonts w:ascii="Helv" w:hAnsi="Helv" w:cs="Arial"/>
        </w:rPr>
      </w:pPr>
      <w:ins w:id="453" w:author="Lester, Victoria A JAG:EX" w:date="2016-10-07T11:36:00Z">
        <w:r w:rsidRPr="00865360">
          <w:rPr>
            <w:rFonts w:ascii="Helv" w:hAnsi="Helv" w:cs="Arial"/>
          </w:rPr>
          <w:t>“</w:t>
        </w:r>
        <w:r w:rsidRPr="00865360">
          <w:rPr>
            <w:rFonts w:ascii="Helv" w:hAnsi="Helv" w:cs="Arial"/>
            <w:b/>
          </w:rPr>
          <w:t>Issuer</w:t>
        </w:r>
        <w:r w:rsidRPr="00865360">
          <w:rPr>
            <w:rFonts w:ascii="Helv" w:hAnsi="Helv" w:cs="Arial"/>
          </w:rPr>
          <w:t>” means the Province or a Public Sector Entity, as applicable;</w:t>
        </w:r>
      </w:ins>
    </w:p>
    <w:p w:rsidR="003D1D8E" w:rsidRPr="00B109E0" w:rsidRDefault="003D1D8E" w:rsidP="003D1D8E">
      <w:pPr>
        <w:spacing w:after="120" w:line="240" w:lineRule="auto"/>
        <w:rPr>
          <w:ins w:id="454" w:author="Lester, Victoria A JAG:EX" w:date="2016-10-07T11:38:00Z"/>
          <w:rFonts w:ascii="Helv" w:hAnsi="Helv" w:cs="Arial"/>
        </w:rPr>
      </w:pPr>
      <w:ins w:id="455" w:author="Lester, Victoria A JAG:EX" w:date="2016-10-07T11:38:00Z">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 by the Issuer;</w:t>
        </w:r>
      </w:ins>
    </w:p>
    <w:p w:rsidR="007431C1" w:rsidRPr="00865360" w:rsidRDefault="007431C1">
      <w:pPr>
        <w:spacing w:after="120" w:line="240" w:lineRule="auto"/>
        <w:rPr>
          <w:rFonts w:ascii="Helv" w:hAnsi="Helv" w:cs="Arial"/>
        </w:rPr>
        <w:pPrChange w:id="456" w:author="Lester, Victoria A JAG:EX" w:date="2016-10-06T11:29:00Z">
          <w:pPr>
            <w:spacing w:line="240" w:lineRule="auto"/>
          </w:pPr>
        </w:pPrChange>
      </w:pPr>
      <w:moveToRangeStart w:id="457" w:author="Lester, Victoria A JAG:EX" w:date="2016-10-06T11:05:00Z" w:name="move463515275"/>
      <w:moveTo w:id="458" w:author="Lester, Victoria A JAG:EX" w:date="2016-10-06T11:05:00Z">
        <w:r w:rsidRPr="00865360">
          <w:rPr>
            <w:rFonts w:ascii="Helv" w:hAnsi="Helv" w:cs="Arial"/>
          </w:rPr>
          <w:t>“</w:t>
        </w:r>
        <w:r w:rsidRPr="00865360">
          <w:rPr>
            <w:rFonts w:ascii="Helv" w:hAnsi="Helv" w:cs="Arial"/>
            <w:b/>
          </w:rPr>
          <w:t>License</w:t>
        </w:r>
        <w:r w:rsidRPr="00865360">
          <w:rPr>
            <w:rFonts w:ascii="Helv" w:hAnsi="Helv" w:cs="Arial"/>
          </w:rPr>
          <w:t xml:space="preserve">” means the terms and conditions regarding the use, modification and sharing of the content in a Repository; </w:t>
        </w:r>
      </w:moveTo>
    </w:p>
    <w:p w:rsidR="007431C1" w:rsidRPr="00865360" w:rsidRDefault="007431C1">
      <w:pPr>
        <w:spacing w:after="120" w:line="240" w:lineRule="auto"/>
        <w:rPr>
          <w:rFonts w:ascii="Helv" w:hAnsi="Helv" w:cs="Arial"/>
        </w:rPr>
        <w:pPrChange w:id="459" w:author="Lester, Victoria A JAG:EX" w:date="2016-10-06T11:29:00Z">
          <w:pPr>
            <w:spacing w:line="240" w:lineRule="auto"/>
          </w:pPr>
        </w:pPrChange>
      </w:pPr>
      <w:moveTo w:id="460" w:author="Lester, Victoria A JAG:EX" w:date="2016-10-06T11:05:00Z">
        <w:r w:rsidRPr="00865360">
          <w:rPr>
            <w:rFonts w:ascii="Helv" w:hAnsi="Helv" w:cs="Arial"/>
          </w:rPr>
          <w:t>“</w:t>
        </w:r>
        <w:r w:rsidRPr="00865360">
          <w:rPr>
            <w:rFonts w:ascii="Helv" w:hAnsi="Helv" w:cs="Arial"/>
            <w:b/>
          </w:rPr>
          <w:t>Licens</w:t>
        </w:r>
        <w:del w:id="461" w:author="Lester, Victoria A JAG:EX" w:date="2016-10-07T11:31:00Z">
          <w:r w:rsidRPr="00865360" w:rsidDel="00E5757E">
            <w:rPr>
              <w:rFonts w:ascii="Helv" w:hAnsi="Helv" w:cs="Arial"/>
              <w:b/>
            </w:rPr>
            <w:delText>ing</w:delText>
          </w:r>
        </w:del>
      </w:moveTo>
      <w:ins w:id="462" w:author="Lester, Victoria A JAG:EX" w:date="2016-10-07T11:31:00Z">
        <w:r w:rsidR="00E5757E">
          <w:rPr>
            <w:rFonts w:ascii="Helv" w:hAnsi="Helv" w:cs="Arial"/>
            <w:b/>
          </w:rPr>
          <w:t>e</w:t>
        </w:r>
      </w:ins>
      <w:moveTo w:id="463" w:author="Lester, Victoria A JAG:EX" w:date="2016-10-06T11:05:00Z">
        <w:r w:rsidRPr="00865360">
          <w:rPr>
            <w:rFonts w:ascii="Helv" w:hAnsi="Helv" w:cs="Arial"/>
            <w:b/>
          </w:rPr>
          <w:t xml:space="preserve"> File</w:t>
        </w:r>
        <w:r w:rsidRPr="00865360">
          <w:rPr>
            <w:rFonts w:ascii="Helv" w:hAnsi="Helv" w:cs="Arial"/>
          </w:rPr>
          <w:t>” means the file in the Repository that contains the License attached to the Opportunity;</w:t>
        </w:r>
      </w:moveTo>
    </w:p>
    <w:p w:rsidR="007431C1" w:rsidRPr="00030A3E" w:rsidRDefault="007431C1">
      <w:pPr>
        <w:spacing w:after="120" w:line="240" w:lineRule="auto"/>
        <w:rPr>
          <w:rFonts w:ascii="Helv" w:hAnsi="Helv" w:cs="Arial"/>
        </w:rPr>
        <w:pPrChange w:id="464" w:author="Lester, Victoria A JAG:EX" w:date="2016-10-06T11:29:00Z">
          <w:pPr>
            <w:spacing w:line="240" w:lineRule="auto"/>
          </w:pPr>
        </w:pPrChange>
      </w:pPr>
      <w:commentRangeStart w:id="465"/>
      <w:moveTo w:id="466" w:author="Lester, Victoria A JAG:EX" w:date="2016-10-06T11:05:00Z">
        <w:r>
          <w:rPr>
            <w:rFonts w:ascii="Helv" w:hAnsi="Helv" w:cs="Arial"/>
          </w:rPr>
          <w:t>“</w:t>
        </w:r>
        <w:r>
          <w:rPr>
            <w:rFonts w:ascii="Helv" w:hAnsi="Helv" w:cs="Arial"/>
            <w:b/>
          </w:rPr>
          <w:t>Master Branch</w:t>
        </w:r>
        <w:r>
          <w:rPr>
            <w:rFonts w:ascii="Helv" w:hAnsi="Helv" w:cs="Arial"/>
          </w:rPr>
          <w:t>” means the Issuer’s main branch associated with an Opportunity on GitHub;</w:t>
        </w:r>
        <w:commentRangeEnd w:id="465"/>
        <w:r>
          <w:rPr>
            <w:rStyle w:val="CommentReference"/>
          </w:rPr>
          <w:commentReference w:id="465"/>
        </w:r>
      </w:moveTo>
    </w:p>
    <w:moveToRangeEnd w:id="457"/>
    <w:p w:rsidR="002F1F3A" w:rsidRDefault="002F1F3A">
      <w:pPr>
        <w:spacing w:after="120" w:line="240" w:lineRule="auto"/>
        <w:rPr>
          <w:ins w:id="467" w:author="Lester, Victoria A JAG:EX" w:date="2016-10-06T11:33:00Z"/>
          <w:rFonts w:ascii="Helv" w:hAnsi="Helv" w:cs="Arial"/>
        </w:rPr>
        <w:pPrChange w:id="468" w:author="Lester, Victoria A JAG:EX" w:date="2016-10-06T11:29:00Z">
          <w:pPr>
            <w:spacing w:line="240" w:lineRule="auto"/>
          </w:pPr>
        </w:pPrChange>
      </w:pPr>
      <w:ins w:id="469" w:author="Lester, Victoria A JAG:EX" w:date="2016-10-06T11:33:00Z">
        <w:r w:rsidRPr="00865360">
          <w:rPr>
            <w:rFonts w:ascii="Helv" w:hAnsi="Helv" w:cs="Arial"/>
          </w:rPr>
          <w:t xml:space="preserve"> </w:t>
        </w:r>
      </w:ins>
      <w:ins w:id="470" w:author="Lester, Victoria A JAG:EX" w:date="2016-10-06T11:20:00Z">
        <w:r w:rsidR="007D7602" w:rsidRPr="00865360">
          <w:rPr>
            <w:rFonts w:ascii="Helv" w:hAnsi="Helv" w:cs="Arial"/>
          </w:rPr>
          <w:t>“</w:t>
        </w:r>
        <w:r w:rsidR="007D7602" w:rsidRPr="00865360">
          <w:rPr>
            <w:rFonts w:ascii="Helv" w:hAnsi="Helv" w:cs="Arial"/>
            <w:b/>
          </w:rPr>
          <w:t>Opportunity</w:t>
        </w:r>
        <w:r w:rsidR="007D7602" w:rsidRPr="00865360">
          <w:rPr>
            <w:rFonts w:ascii="Helv" w:hAnsi="Helv" w:cs="Arial"/>
          </w:rPr>
          <w:t>” means the issue tagged with the ‘</w:t>
        </w:r>
        <w:r w:rsidR="007D7602">
          <w:rPr>
            <w:rFonts w:ascii="Helv" w:hAnsi="Helv" w:cs="Arial"/>
          </w:rPr>
          <w:t>Help Wanted</w:t>
        </w:r>
        <w:r w:rsidR="007D7602" w:rsidRPr="00212DEF">
          <w:rPr>
            <w:rFonts w:ascii="Helv" w:hAnsi="Helv" w:cs="Arial"/>
            <w:vertAlign w:val="subscript"/>
          </w:rPr>
          <w:t>’</w:t>
        </w:r>
        <w:r w:rsidR="007D7602" w:rsidRPr="00865360">
          <w:rPr>
            <w:rFonts w:ascii="Helv" w:hAnsi="Helv" w:cs="Arial"/>
          </w:rPr>
          <w:t xml:space="preserve"> label within a Repository, and includes any attached or referenced appendices, addenda, schedules or exhibits;</w:t>
        </w:r>
      </w:ins>
    </w:p>
    <w:p w:rsidR="002F1F3A" w:rsidRDefault="002F1F3A">
      <w:pPr>
        <w:spacing w:after="120" w:line="240" w:lineRule="auto"/>
        <w:rPr>
          <w:ins w:id="471" w:author="Lester, Victoria A JAG:EX" w:date="2016-10-06T11:33:00Z"/>
          <w:rFonts w:ascii="Helv" w:hAnsi="Helv" w:cs="Arial"/>
        </w:rPr>
        <w:pPrChange w:id="472" w:author="Lester, Victoria A JAG:EX" w:date="2016-10-06T11:29:00Z">
          <w:pPr>
            <w:spacing w:line="240" w:lineRule="auto"/>
          </w:pPr>
        </w:pPrChange>
      </w:pPr>
      <w:ins w:id="473" w:author="Lester, Victoria A JAG:EX" w:date="2016-10-06T11:33:00Z">
        <w:r w:rsidRPr="002F1F3A">
          <w:rPr>
            <w:rFonts w:ascii="Helv" w:hAnsi="Helv" w:cs="Arial"/>
          </w:rPr>
          <w:t>“</w:t>
        </w:r>
        <w:r w:rsidRPr="002F1F3A">
          <w:rPr>
            <w:rFonts w:ascii="Helv" w:hAnsi="Helv" w:cs="Arial"/>
            <w:b/>
            <w:rPrChange w:id="474" w:author="Lester, Victoria A JAG:EX" w:date="2016-10-06T11:33:00Z">
              <w:rPr>
                <w:rFonts w:ascii="Helv" w:hAnsi="Helv" w:cs="Arial"/>
              </w:rPr>
            </w:rPrChange>
          </w:rPr>
          <w:t>Opportunity Contact</w:t>
        </w:r>
        <w:r w:rsidRPr="002F1F3A">
          <w:rPr>
            <w:rFonts w:ascii="Helv" w:hAnsi="Helv" w:cs="Arial"/>
          </w:rPr>
          <w:t>” means the individual named in an Opportunity as the contact person for the Issuer;</w:t>
        </w:r>
      </w:ins>
    </w:p>
    <w:p w:rsidR="003D1D8E" w:rsidRPr="00865360" w:rsidRDefault="003D1D8E" w:rsidP="003D1D8E">
      <w:pPr>
        <w:spacing w:after="120" w:line="240" w:lineRule="auto"/>
        <w:rPr>
          <w:ins w:id="475" w:author="Lester, Victoria A JAG:EX" w:date="2016-10-07T11:43:00Z"/>
          <w:rFonts w:ascii="Helv" w:hAnsi="Helv" w:cs="Arial"/>
        </w:rPr>
      </w:pPr>
      <w:ins w:id="476" w:author="Lester, Victoria A JAG:EX" w:date="2016-10-07T11:43:00Z">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ins>
    </w:p>
    <w:p w:rsidR="003D1D8E" w:rsidRPr="00AE1BAF" w:rsidRDefault="003D1D8E" w:rsidP="003D1D8E">
      <w:pPr>
        <w:spacing w:after="120" w:line="240" w:lineRule="auto"/>
        <w:rPr>
          <w:ins w:id="477" w:author="Lester, Victoria A JAG:EX" w:date="2016-10-07T11:43:00Z"/>
          <w:rFonts w:ascii="Helv" w:hAnsi="Helv" w:cs="Arial"/>
        </w:rPr>
      </w:pPr>
      <w:ins w:id="478" w:author="Lester, Victoria A JAG:EX" w:date="2016-10-07T11:43:00Z">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ins>
    </w:p>
    <w:p w:rsidR="00E33ACC" w:rsidRDefault="00E33ACC">
      <w:pPr>
        <w:spacing w:after="120" w:line="240" w:lineRule="auto"/>
        <w:rPr>
          <w:ins w:id="479" w:author="Lester, Victoria A JAG:EX" w:date="2016-10-07T10:45:00Z"/>
          <w:rFonts w:ascii="Helv" w:hAnsi="Helv" w:cs="Arial"/>
        </w:rPr>
        <w:pPrChange w:id="480" w:author="Lester, Victoria A JAG:EX" w:date="2016-10-06T11:29:00Z">
          <w:pPr>
            <w:spacing w:line="240" w:lineRule="auto"/>
          </w:pPr>
        </w:pPrChange>
      </w:pPr>
      <w:ins w:id="481" w:author="Lester, Victoria A JAG:EX" w:date="2016-10-07T10:45:00Z">
        <w:r w:rsidRPr="00E33ACC">
          <w:rPr>
            <w:rFonts w:ascii="Helv" w:hAnsi="Helv" w:cs="Arial"/>
          </w:rPr>
          <w:t>“</w:t>
        </w:r>
        <w:r w:rsidRPr="00E33ACC">
          <w:rPr>
            <w:rFonts w:ascii="Helv" w:hAnsi="Helv" w:cs="Arial"/>
            <w:b/>
            <w:rPrChange w:id="482" w:author="Lester, Victoria A JAG:EX" w:date="2016-10-07T10:45:00Z">
              <w:rPr>
                <w:rFonts w:ascii="Helv" w:hAnsi="Helv" w:cs="Arial"/>
              </w:rPr>
            </w:rPrChange>
          </w:rPr>
          <w:t>Proposal</w:t>
        </w:r>
        <w:r w:rsidRPr="00E33ACC">
          <w:rPr>
            <w:rFonts w:ascii="Helv" w:hAnsi="Helv" w:cs="Arial"/>
          </w:rPr>
          <w:t xml:space="preserve">” means the </w:t>
        </w:r>
        <w:r>
          <w:rPr>
            <w:rFonts w:ascii="Helv" w:hAnsi="Helv" w:cs="Arial"/>
          </w:rPr>
          <w:t xml:space="preserve">proposal provided by the Contractor </w:t>
        </w:r>
        <w:r w:rsidRPr="00E33ACC">
          <w:rPr>
            <w:rFonts w:ascii="Helv" w:hAnsi="Helv" w:cs="Arial"/>
          </w:rPr>
          <w:t xml:space="preserve">to </w:t>
        </w:r>
        <w:r>
          <w:rPr>
            <w:rFonts w:ascii="Helv" w:hAnsi="Helv" w:cs="Arial"/>
          </w:rPr>
          <w:t xml:space="preserve">the Issuer for the </w:t>
        </w:r>
        <w:r w:rsidRPr="00E33ACC">
          <w:rPr>
            <w:rFonts w:ascii="Helv" w:hAnsi="Helv" w:cs="Arial"/>
          </w:rPr>
          <w:t>Opportunity;</w:t>
        </w:r>
      </w:ins>
    </w:p>
    <w:p w:rsidR="007431C1" w:rsidRPr="00865360" w:rsidRDefault="007431C1">
      <w:pPr>
        <w:spacing w:after="120" w:line="240" w:lineRule="auto"/>
        <w:rPr>
          <w:ins w:id="483" w:author="Lester, Victoria A JAG:EX" w:date="2016-10-06T11:07:00Z"/>
          <w:rFonts w:ascii="Helv" w:hAnsi="Helv" w:cs="Arial"/>
        </w:rPr>
        <w:pPrChange w:id="484" w:author="Lester, Victoria A JAG:EX" w:date="2016-10-06T11:29:00Z">
          <w:pPr>
            <w:spacing w:line="240" w:lineRule="auto"/>
          </w:pPr>
        </w:pPrChange>
      </w:pPr>
      <w:ins w:id="485" w:author="Lester, Victoria A JAG:EX" w:date="2016-10-06T11:07:00Z">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ins>
    </w:p>
    <w:p w:rsidR="007431C1" w:rsidRPr="00865360" w:rsidRDefault="007431C1">
      <w:pPr>
        <w:spacing w:after="120" w:line="240" w:lineRule="auto"/>
        <w:rPr>
          <w:ins w:id="486" w:author="Lester, Victoria A JAG:EX" w:date="2016-10-06T11:08:00Z"/>
          <w:rFonts w:ascii="Helv" w:hAnsi="Helv" w:cs="Arial"/>
        </w:rPr>
        <w:pPrChange w:id="487" w:author="Lester, Victoria A JAG:EX" w:date="2016-10-06T11:29:00Z">
          <w:pPr>
            <w:spacing w:line="240" w:lineRule="auto"/>
          </w:pPr>
        </w:pPrChange>
      </w:pPr>
      <w:ins w:id="488" w:author="Lester, Victoria A JAG:EX" w:date="2016-10-06T11:08:00Z">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Contribution from </w:t>
        </w:r>
        <w:r>
          <w:rPr>
            <w:rFonts w:ascii="Helv" w:hAnsi="Helv" w:cs="Arial"/>
          </w:rPr>
          <w:t>the</w:t>
        </w:r>
        <w:r w:rsidRPr="00865360">
          <w:rPr>
            <w:rFonts w:ascii="Helv" w:hAnsi="Helv" w:cs="Arial"/>
          </w:rPr>
          <w:t xml:space="preserve"> </w:t>
        </w:r>
        <w:r>
          <w:rPr>
            <w:rFonts w:ascii="Helv" w:hAnsi="Helv" w:cs="Arial"/>
          </w:rPr>
          <w:t>Lead Developer</w:t>
        </w:r>
        <w:r w:rsidRPr="00865360">
          <w:rPr>
            <w:rFonts w:ascii="Helv" w:hAnsi="Helv" w:cs="Arial"/>
          </w:rPr>
          <w:t>;</w:t>
        </w:r>
      </w:ins>
    </w:p>
    <w:p w:rsidR="007431C1" w:rsidRPr="00865360" w:rsidRDefault="007431C1">
      <w:pPr>
        <w:spacing w:after="120" w:line="240" w:lineRule="auto"/>
        <w:rPr>
          <w:ins w:id="489" w:author="Lester, Victoria A JAG:EX" w:date="2016-10-06T11:08:00Z"/>
          <w:rFonts w:ascii="Helv" w:hAnsi="Helv" w:cs="Arial"/>
        </w:rPr>
        <w:pPrChange w:id="490" w:author="Lester, Victoria A JAG:EX" w:date="2016-10-06T11:29:00Z">
          <w:pPr>
            <w:spacing w:line="240" w:lineRule="auto"/>
          </w:pPr>
        </w:pPrChange>
      </w:pPr>
      <w:ins w:id="491" w:author="Lester, Victoria A JAG:EX" w:date="2016-10-06T11:08:00Z">
        <w:r w:rsidRPr="00865360">
          <w:rPr>
            <w:rFonts w:ascii="Helv" w:hAnsi="Helv" w:cs="Arial"/>
          </w:rPr>
          <w:t>“</w:t>
        </w:r>
        <w:r w:rsidRPr="00865360">
          <w:rPr>
            <w:rFonts w:ascii="Helv" w:hAnsi="Helv" w:cs="Arial"/>
            <w:b/>
          </w:rPr>
          <w:t>Repository</w:t>
        </w:r>
        <w:r w:rsidRPr="00865360">
          <w:rPr>
            <w:rFonts w:ascii="Helv" w:hAnsi="Helv" w:cs="Arial"/>
          </w:rPr>
          <w:t>” or “</w:t>
        </w:r>
        <w:r w:rsidRPr="00865360">
          <w:rPr>
            <w:rFonts w:ascii="Helv" w:hAnsi="Helv" w:cs="Arial"/>
            <w:b/>
          </w:rPr>
          <w:t>Repo</w:t>
        </w:r>
        <w:r w:rsidRPr="00865360">
          <w:rPr>
            <w:rFonts w:ascii="Helv" w:hAnsi="Helv" w:cs="Arial"/>
          </w:rPr>
          <w:t xml:space="preserve">” means the location </w:t>
        </w:r>
        <w:r>
          <w:rPr>
            <w:rFonts w:ascii="Helv" w:hAnsi="Helv" w:cs="Arial"/>
          </w:rPr>
          <w:t>o</w:t>
        </w:r>
        <w:r w:rsidRPr="00865360">
          <w:rPr>
            <w:rFonts w:ascii="Helv" w:hAnsi="Helv" w:cs="Arial"/>
          </w:rPr>
          <w:t>n GitHub where the Opportunity is posted and stored; and</w:t>
        </w:r>
      </w:ins>
    </w:p>
    <w:p w:rsidR="007431C1" w:rsidRPr="00865360" w:rsidRDefault="007431C1">
      <w:pPr>
        <w:spacing w:after="120" w:line="240" w:lineRule="auto"/>
        <w:rPr>
          <w:ins w:id="492" w:author="Lester, Victoria A JAG:EX" w:date="2016-10-06T11:08:00Z"/>
          <w:rFonts w:ascii="Helv" w:hAnsi="Helv" w:cs="Arial"/>
        </w:rPr>
        <w:pPrChange w:id="493" w:author="Lester, Victoria A JAG:EX" w:date="2016-10-06T11:29:00Z">
          <w:pPr>
            <w:spacing w:line="240" w:lineRule="auto"/>
          </w:pPr>
        </w:pPrChange>
      </w:pPr>
      <w:ins w:id="494" w:author="Lester, Victoria A JAG:EX" w:date="2016-10-06T11:08:00Z">
        <w:r w:rsidRPr="00C90ADE">
          <w:rPr>
            <w:rFonts w:ascii="Helv" w:hAnsi="Helv" w:cs="Arial"/>
          </w:rPr>
          <w:t>“</w:t>
        </w:r>
        <w:r>
          <w:rPr>
            <w:rFonts w:ascii="Helv" w:hAnsi="Helv" w:cs="Arial"/>
            <w:b/>
          </w:rPr>
          <w:t>Submission Period</w:t>
        </w:r>
        <w:r w:rsidRPr="00C90ADE">
          <w:rPr>
            <w:rFonts w:ascii="Helv" w:hAnsi="Helv" w:cs="Arial"/>
          </w:rPr>
          <w:t xml:space="preserve">” means the </w:t>
        </w:r>
        <w:r>
          <w:rPr>
            <w:rFonts w:ascii="Helv" w:hAnsi="Helv" w:cs="Arial"/>
          </w:rPr>
          <w:t xml:space="preserve">time </w:t>
        </w:r>
        <w:r w:rsidRPr="00C90ADE">
          <w:rPr>
            <w:rFonts w:ascii="Helv" w:hAnsi="Helv" w:cs="Arial"/>
            <w:shd w:val="clear" w:color="auto" w:fill="FFFFFF"/>
          </w:rPr>
          <w:t xml:space="preserve">period </w:t>
        </w:r>
        <w:r>
          <w:rPr>
            <w:rFonts w:ascii="Helv" w:hAnsi="Helv" w:cs="Arial"/>
            <w:shd w:val="clear" w:color="auto" w:fill="FFFFFF"/>
          </w:rPr>
          <w:t xml:space="preserve">proposed by the </w:t>
        </w:r>
      </w:ins>
      <w:ins w:id="495" w:author="Lester, Victoria A JAG:EX" w:date="2016-10-06T11:09:00Z">
        <w:r>
          <w:rPr>
            <w:rFonts w:ascii="Helv" w:hAnsi="Helv" w:cs="Arial"/>
            <w:shd w:val="clear" w:color="auto" w:fill="FFFFFF"/>
          </w:rPr>
          <w:t>Contractor</w:t>
        </w:r>
      </w:ins>
      <w:ins w:id="496" w:author="Lester, Victoria A JAG:EX" w:date="2016-10-06T11:08:00Z">
        <w:r>
          <w:rPr>
            <w:rFonts w:ascii="Helv" w:hAnsi="Helv" w:cs="Arial"/>
            <w:shd w:val="clear" w:color="auto" w:fill="FFFFFF"/>
          </w:rPr>
          <w:t xml:space="preserve"> </w:t>
        </w:r>
        <w:r w:rsidRPr="00E1116E">
          <w:rPr>
            <w:rFonts w:ascii="Helv" w:hAnsi="Helv" w:cs="Arial"/>
            <w:shd w:val="clear" w:color="auto" w:fill="FFFFFF"/>
          </w:rPr>
          <w:t xml:space="preserve">in </w:t>
        </w:r>
      </w:ins>
      <w:ins w:id="497" w:author="Lester, Victoria A JAG:EX" w:date="2016-10-06T11:09:00Z">
        <w:r w:rsidRPr="00E1116E">
          <w:rPr>
            <w:rFonts w:ascii="Helv" w:hAnsi="Helv" w:cs="Arial"/>
            <w:shd w:val="clear" w:color="auto" w:fill="FFFFFF"/>
          </w:rPr>
          <w:t>its</w:t>
        </w:r>
      </w:ins>
      <w:ins w:id="498" w:author="Lester, Victoria A JAG:EX" w:date="2016-10-06T11:08:00Z">
        <w:r w:rsidRPr="00E1116E">
          <w:rPr>
            <w:rFonts w:ascii="Helv" w:hAnsi="Helv" w:cs="Arial"/>
            <w:shd w:val="clear" w:color="auto" w:fill="FFFFFF"/>
          </w:rPr>
          <w:t xml:space="preserve"> Proposal </w:t>
        </w:r>
        <w:r w:rsidRPr="00C90ADE">
          <w:rPr>
            <w:rFonts w:ascii="Helv" w:hAnsi="Helv" w:cs="Arial"/>
            <w:shd w:val="clear" w:color="auto" w:fill="FFFFFF"/>
          </w:rPr>
          <w:t xml:space="preserve">during which time </w:t>
        </w:r>
        <w:r w:rsidRPr="00B26285">
          <w:rPr>
            <w:rFonts w:ascii="Helv" w:hAnsi="Helv" w:cs="Arial"/>
            <w:shd w:val="clear" w:color="auto" w:fill="FFFFFF"/>
          </w:rPr>
          <w:t xml:space="preserve">the </w:t>
        </w:r>
      </w:ins>
      <w:ins w:id="499" w:author="Lester, Victoria A JAG:EX" w:date="2016-10-06T11:09:00Z">
        <w:r>
          <w:rPr>
            <w:rFonts w:ascii="Helv" w:hAnsi="Helv" w:cs="Arial"/>
            <w:shd w:val="clear" w:color="auto" w:fill="FFFFFF"/>
          </w:rPr>
          <w:t>Contractor</w:t>
        </w:r>
      </w:ins>
      <w:ins w:id="500" w:author="Lester, Victoria A JAG:EX" w:date="2016-10-06T11:08:00Z">
        <w:r w:rsidRPr="00C90ADE">
          <w:rPr>
            <w:rFonts w:ascii="Helv" w:hAnsi="Helv" w:cs="Arial"/>
            <w:shd w:val="clear" w:color="auto" w:fill="FFFFFF"/>
          </w:rPr>
          <w:t xml:space="preserve"> may submit a Pull Request, starting from the </w:t>
        </w:r>
        <w:r>
          <w:rPr>
            <w:rFonts w:ascii="Helv" w:hAnsi="Helv" w:cs="Arial"/>
            <w:shd w:val="clear" w:color="auto" w:fill="FFFFFF"/>
          </w:rPr>
          <w:t xml:space="preserve">announcement of the </w:t>
        </w:r>
      </w:ins>
      <w:ins w:id="501" w:author="Lester, Victoria A JAG:EX" w:date="2016-10-06T11:09:00Z">
        <w:r>
          <w:rPr>
            <w:rFonts w:ascii="Helv" w:hAnsi="Helv" w:cs="Arial"/>
            <w:shd w:val="clear" w:color="auto" w:fill="FFFFFF"/>
          </w:rPr>
          <w:t>Contractor</w:t>
        </w:r>
      </w:ins>
      <w:ins w:id="502" w:author="Lester, Victoria A JAG:EX" w:date="2016-10-06T11:08:00Z">
        <w:r>
          <w:rPr>
            <w:rFonts w:ascii="Helv" w:hAnsi="Helv" w:cs="Arial"/>
            <w:shd w:val="clear" w:color="auto" w:fill="FFFFFF"/>
          </w:rPr>
          <w:t xml:space="preserve"> </w:t>
        </w:r>
        <w:r w:rsidRPr="00C90ADE">
          <w:rPr>
            <w:rFonts w:ascii="Helv" w:hAnsi="Helv" w:cs="Arial"/>
            <w:shd w:val="clear" w:color="auto" w:fill="FFFFFF"/>
          </w:rPr>
          <w:t>and ending on</w:t>
        </w:r>
        <w:r>
          <w:rPr>
            <w:rFonts w:ascii="Helv" w:hAnsi="Helv" w:cs="Arial"/>
            <w:shd w:val="clear" w:color="auto" w:fill="FFFFFF"/>
          </w:rPr>
          <w:t xml:space="preserve"> (a)</w:t>
        </w:r>
        <w:r w:rsidRPr="00C90ADE">
          <w:rPr>
            <w:rFonts w:ascii="Helv" w:hAnsi="Helv" w:cs="Arial"/>
            <w:shd w:val="clear" w:color="auto" w:fill="FFFFFF"/>
          </w:rPr>
          <w:t xml:space="preserve"> the end date </w:t>
        </w:r>
        <w:r>
          <w:rPr>
            <w:rFonts w:ascii="Helv" w:hAnsi="Helv" w:cs="Arial"/>
            <w:shd w:val="clear" w:color="auto" w:fill="FFFFFF"/>
          </w:rPr>
          <w:t xml:space="preserve">of the time period </w:t>
        </w:r>
        <w:r w:rsidRPr="00C90ADE">
          <w:rPr>
            <w:rFonts w:ascii="Helv" w:hAnsi="Helv" w:cs="Arial"/>
            <w:shd w:val="clear" w:color="auto" w:fill="FFFFFF"/>
          </w:rPr>
          <w:t xml:space="preserve">stated in the </w:t>
        </w:r>
        <w:r>
          <w:rPr>
            <w:rFonts w:ascii="Helv" w:hAnsi="Helv" w:cs="Arial"/>
            <w:shd w:val="clear" w:color="auto" w:fill="FFFFFF"/>
          </w:rPr>
          <w:t>Proposal or (b) when the opportunity is earlier closed by the Issuer.</w:t>
        </w:r>
      </w:ins>
    </w:p>
    <w:p w:rsidR="001B5DEE" w:rsidRDefault="001B5DEE">
      <w:pPr>
        <w:spacing w:line="240" w:lineRule="auto"/>
        <w:jc w:val="center"/>
        <w:rPr>
          <w:ins w:id="503" w:author="Lester, Victoria A JAG:EX" w:date="2016-10-06T10:46:00Z"/>
          <w:b/>
        </w:rPr>
        <w:pPrChange w:id="504" w:author="Lester, Victoria A JAG:EX" w:date="2016-10-06T10:22:00Z">
          <w:pPr>
            <w:spacing w:line="240" w:lineRule="auto"/>
          </w:pPr>
        </w:pPrChange>
      </w:pPr>
    </w:p>
    <w:p w:rsidR="008C0979" w:rsidRPr="00865360" w:rsidRDefault="008C0979" w:rsidP="008C0979">
      <w:pPr>
        <w:spacing w:line="240" w:lineRule="auto"/>
        <w:rPr>
          <w:ins w:id="505" w:author="Lester, Victoria A JAG:EX" w:date="2016-10-06T10:46:00Z"/>
          <w:rFonts w:ascii="Helv" w:hAnsi="Helv" w:cs="Arial"/>
          <w:b/>
        </w:rPr>
      </w:pPr>
      <w:ins w:id="506" w:author="Lester, Victoria A JAG:EX" w:date="2016-10-06T10:46:00Z">
        <w:r w:rsidRPr="00865360">
          <w:rPr>
            <w:rFonts w:ascii="Helv" w:hAnsi="Helv" w:cs="Arial"/>
            <w:b/>
          </w:rPr>
          <w:t>Submitting a Pull Request</w:t>
        </w:r>
      </w:ins>
    </w:p>
    <w:p w:rsidR="008C0979" w:rsidRPr="00865360" w:rsidRDefault="008C0979" w:rsidP="008C0979">
      <w:pPr>
        <w:spacing w:line="240" w:lineRule="auto"/>
        <w:rPr>
          <w:ins w:id="507" w:author="Lester, Victoria A JAG:EX" w:date="2016-10-06T10:46:00Z"/>
          <w:rFonts w:ascii="Helv" w:hAnsi="Helv" w:cs="Arial"/>
        </w:rPr>
      </w:pPr>
    </w:p>
    <w:p w:rsidR="00DF73D0" w:rsidRDefault="00DF73D0">
      <w:pPr>
        <w:pStyle w:val="ListParagraph"/>
        <w:numPr>
          <w:ilvl w:val="0"/>
          <w:numId w:val="41"/>
        </w:numPr>
        <w:spacing w:line="240" w:lineRule="auto"/>
        <w:rPr>
          <w:ins w:id="508" w:author="Lester, Victoria A JAG:EX" w:date="2016-10-06T11:56:00Z"/>
          <w:rFonts w:ascii="Helv" w:hAnsi="Helv" w:cs="Arial"/>
        </w:rPr>
        <w:pPrChange w:id="509" w:author="Lester, Victoria A JAG:EX" w:date="2016-10-06T11:35:00Z">
          <w:pPr>
            <w:pStyle w:val="ListParagraph"/>
            <w:numPr>
              <w:numId w:val="5"/>
            </w:numPr>
            <w:spacing w:line="240" w:lineRule="auto"/>
            <w:ind w:left="360" w:hanging="360"/>
          </w:pPr>
        </w:pPrChange>
      </w:pPr>
      <w:ins w:id="510" w:author="Lester, Victoria A JAG:EX" w:date="2016-10-06T11:48:00Z">
        <w:r>
          <w:rPr>
            <w:rFonts w:ascii="Helv" w:hAnsi="Helv" w:cs="Arial"/>
          </w:rPr>
          <w:t xml:space="preserve">The Contractor will submit a Pull Request that meets the Acceptance Criteria </w:t>
        </w:r>
      </w:ins>
      <w:ins w:id="511" w:author="Lester, Victoria A JAG:EX" w:date="2016-10-07T11:34:00Z">
        <w:r w:rsidR="00E5757E">
          <w:rPr>
            <w:rFonts w:ascii="Helv" w:hAnsi="Helv" w:cs="Arial"/>
          </w:rPr>
          <w:t xml:space="preserve">to the Repository </w:t>
        </w:r>
      </w:ins>
      <w:ins w:id="512" w:author="Lester, Victoria A JAG:EX" w:date="2016-10-06T11:48:00Z">
        <w:r>
          <w:rPr>
            <w:rFonts w:ascii="Helv" w:hAnsi="Helv" w:cs="Arial"/>
          </w:rPr>
          <w:t>for the Opportunity</w:t>
        </w:r>
      </w:ins>
      <w:ins w:id="513" w:author="Lester, Victoria A JAG:EX" w:date="2016-10-06T11:49:00Z">
        <w:r>
          <w:rPr>
            <w:rFonts w:ascii="Helv" w:hAnsi="Helv" w:cs="Arial"/>
          </w:rPr>
          <w:t>.</w:t>
        </w:r>
      </w:ins>
    </w:p>
    <w:p w:rsidR="00DF73D0" w:rsidRDefault="00DF73D0">
      <w:pPr>
        <w:pStyle w:val="ListParagraph"/>
        <w:spacing w:line="240" w:lineRule="auto"/>
        <w:ind w:left="360"/>
        <w:rPr>
          <w:ins w:id="514" w:author="Lester, Victoria A JAG:EX" w:date="2016-10-06T11:56:00Z"/>
          <w:rFonts w:ascii="Helv" w:hAnsi="Helv" w:cs="Arial"/>
        </w:rPr>
        <w:pPrChange w:id="515" w:author="Lester, Victoria A JAG:EX" w:date="2016-10-06T11:56:00Z">
          <w:pPr>
            <w:pStyle w:val="ListParagraph"/>
            <w:numPr>
              <w:numId w:val="5"/>
            </w:numPr>
            <w:spacing w:line="240" w:lineRule="auto"/>
            <w:ind w:left="360" w:hanging="360"/>
          </w:pPr>
        </w:pPrChange>
      </w:pPr>
    </w:p>
    <w:p w:rsidR="008C0979" w:rsidRPr="00E231D8" w:rsidRDefault="008C0979">
      <w:pPr>
        <w:pStyle w:val="ListParagraph"/>
        <w:numPr>
          <w:ilvl w:val="0"/>
          <w:numId w:val="41"/>
        </w:numPr>
        <w:spacing w:line="240" w:lineRule="auto"/>
        <w:rPr>
          <w:ins w:id="516" w:author="Lester, Victoria A JAG:EX" w:date="2016-10-06T10:46:00Z"/>
          <w:rFonts w:ascii="Helv" w:hAnsi="Helv" w:cs="Arial"/>
        </w:rPr>
        <w:pPrChange w:id="517" w:author="Lester, Victoria A JAG:EX" w:date="2016-10-06T11:35:00Z">
          <w:pPr>
            <w:pStyle w:val="ListParagraph"/>
            <w:numPr>
              <w:numId w:val="5"/>
            </w:numPr>
            <w:spacing w:line="240" w:lineRule="auto"/>
            <w:ind w:left="360" w:hanging="360"/>
          </w:pPr>
        </w:pPrChange>
      </w:pPr>
      <w:ins w:id="518" w:author="Lester, Victoria A JAG:EX" w:date="2016-10-06T10:46:00Z">
        <w:r>
          <w:rPr>
            <w:rFonts w:ascii="Helv" w:hAnsi="Helv" w:cs="Arial"/>
          </w:rPr>
          <w:t xml:space="preserve">The </w:t>
        </w:r>
      </w:ins>
      <w:ins w:id="519" w:author="Lester, Victoria A JAG:EX" w:date="2016-10-06T11:31:00Z">
        <w:r w:rsidR="002F1F3A">
          <w:rPr>
            <w:rFonts w:ascii="Helv" w:hAnsi="Helv" w:cs="Arial"/>
          </w:rPr>
          <w:t>Contractor</w:t>
        </w:r>
      </w:ins>
      <w:ins w:id="520" w:author="Lester, Victoria A JAG:EX" w:date="2016-10-06T11:34:00Z">
        <w:r w:rsidR="002F1F3A">
          <w:rPr>
            <w:rFonts w:ascii="Helv" w:hAnsi="Helv" w:cs="Arial"/>
          </w:rPr>
          <w:t xml:space="preserve"> </w:t>
        </w:r>
      </w:ins>
      <w:ins w:id="521" w:author="Lester, Victoria A JAG:EX" w:date="2016-10-06T10:46:00Z">
        <w:r w:rsidRPr="00E231D8">
          <w:rPr>
            <w:rFonts w:ascii="Helv" w:hAnsi="Helv" w:cs="Arial"/>
          </w:rPr>
          <w:t>may:</w:t>
        </w:r>
      </w:ins>
    </w:p>
    <w:p w:rsidR="008C0979" w:rsidRPr="00E231D8" w:rsidRDefault="008C0979" w:rsidP="008C0979">
      <w:pPr>
        <w:pStyle w:val="ListParagraph"/>
        <w:numPr>
          <w:ilvl w:val="0"/>
          <w:numId w:val="24"/>
        </w:numPr>
        <w:spacing w:line="240" w:lineRule="auto"/>
        <w:contextualSpacing w:val="0"/>
        <w:rPr>
          <w:ins w:id="522" w:author="Lester, Victoria A JAG:EX" w:date="2016-10-06T10:46:00Z"/>
          <w:rFonts w:ascii="Helv" w:hAnsi="Helv" w:cs="Arial"/>
        </w:rPr>
      </w:pPr>
      <w:ins w:id="523" w:author="Lester, Victoria A JAG:EX" w:date="2016-10-06T10:46:00Z">
        <w:r w:rsidRPr="00E231D8">
          <w:rPr>
            <w:rFonts w:ascii="Helv" w:hAnsi="Helv" w:cs="Arial"/>
          </w:rPr>
          <w:t>submit more than one Pull Request in response to a</w:t>
        </w:r>
        <w:r>
          <w:rPr>
            <w:rFonts w:ascii="Helv" w:hAnsi="Helv" w:cs="Arial"/>
          </w:rPr>
          <w:t>n</w:t>
        </w:r>
        <w:r w:rsidRPr="00E231D8">
          <w:rPr>
            <w:rFonts w:ascii="Helv" w:hAnsi="Helv" w:cs="Arial"/>
          </w:rPr>
          <w:t xml:space="preserve"> Opportunity</w:t>
        </w:r>
        <w:r w:rsidRPr="00B26285">
          <w:rPr>
            <w:rFonts w:ascii="Helv" w:hAnsi="Helv" w:cs="Arial"/>
          </w:rPr>
          <w:t xml:space="preserve"> in the </w:t>
        </w:r>
        <w:r>
          <w:rPr>
            <w:rFonts w:ascii="Helv" w:hAnsi="Helv" w:cs="Arial"/>
          </w:rPr>
          <w:t>Submission Period</w:t>
        </w:r>
        <w:r w:rsidRPr="00E231D8">
          <w:rPr>
            <w:rFonts w:ascii="Helv" w:hAnsi="Helv" w:cs="Arial"/>
          </w:rPr>
          <w:t>; and</w:t>
        </w:r>
      </w:ins>
    </w:p>
    <w:p w:rsidR="008C0979" w:rsidRPr="00E231D8" w:rsidRDefault="008C0979" w:rsidP="008C0979">
      <w:pPr>
        <w:pStyle w:val="ListParagraph"/>
        <w:numPr>
          <w:ilvl w:val="0"/>
          <w:numId w:val="24"/>
        </w:numPr>
        <w:spacing w:line="240" w:lineRule="auto"/>
        <w:contextualSpacing w:val="0"/>
        <w:rPr>
          <w:ins w:id="524" w:author="Lester, Victoria A JAG:EX" w:date="2016-10-06T10:46:00Z"/>
          <w:rFonts w:ascii="Helv" w:hAnsi="Helv" w:cs="Arial"/>
        </w:rPr>
      </w:pPr>
      <w:proofErr w:type="gramStart"/>
      <w:ins w:id="525" w:author="Lester, Victoria A JAG:EX" w:date="2016-10-06T10:46:00Z">
        <w:r w:rsidRPr="00E231D8">
          <w:rPr>
            <w:rFonts w:ascii="Helv" w:hAnsi="Helv" w:cs="Arial"/>
          </w:rPr>
          <w:t>withdraw</w:t>
        </w:r>
        <w:proofErr w:type="gramEnd"/>
        <w:r w:rsidRPr="00E231D8">
          <w:rPr>
            <w:rFonts w:ascii="Helv" w:hAnsi="Helv" w:cs="Arial"/>
          </w:rPr>
          <w:t xml:space="preserve"> a Pull Request at any time before the Issuer makes a Payment.  </w:t>
        </w:r>
      </w:ins>
    </w:p>
    <w:p w:rsidR="008C0979" w:rsidRPr="00E231D8" w:rsidRDefault="008C0979" w:rsidP="008C0979">
      <w:pPr>
        <w:spacing w:line="240" w:lineRule="auto"/>
        <w:rPr>
          <w:ins w:id="526" w:author="Lester, Victoria A JAG:EX" w:date="2016-10-06T10:46:00Z"/>
          <w:rFonts w:ascii="Helv" w:hAnsi="Helv" w:cs="Arial"/>
        </w:rPr>
      </w:pPr>
    </w:p>
    <w:p w:rsidR="008C0979" w:rsidRDefault="008C0979">
      <w:pPr>
        <w:pStyle w:val="ListParagraph"/>
        <w:numPr>
          <w:ilvl w:val="0"/>
          <w:numId w:val="41"/>
        </w:numPr>
        <w:spacing w:line="240" w:lineRule="auto"/>
        <w:ind w:left="0" w:firstLine="0"/>
        <w:rPr>
          <w:ins w:id="527" w:author="Lester, Victoria A JAG:EX" w:date="2016-10-07T11:37:00Z"/>
          <w:rFonts w:ascii="Helv" w:hAnsi="Helv" w:cs="Arial"/>
        </w:rPr>
        <w:pPrChange w:id="528" w:author="Lester, Victoria A JAG:EX" w:date="2016-10-06T11:35:00Z">
          <w:pPr>
            <w:pStyle w:val="ListParagraph"/>
            <w:numPr>
              <w:numId w:val="5"/>
            </w:numPr>
            <w:spacing w:line="240" w:lineRule="auto"/>
            <w:ind w:left="0" w:hanging="360"/>
          </w:pPr>
        </w:pPrChange>
      </w:pPr>
      <w:ins w:id="529" w:author="Lester, Victoria A JAG:EX" w:date="2016-10-06T10:46:00Z">
        <w:r w:rsidRPr="00E231D8">
          <w:rPr>
            <w:rFonts w:ascii="Helv" w:hAnsi="Helv" w:cs="Arial"/>
          </w:rPr>
          <w:t>Any Pull Requests submitted by the</w:t>
        </w:r>
        <w:r>
          <w:rPr>
            <w:rFonts w:ascii="Helv" w:hAnsi="Helv" w:cs="Arial"/>
          </w:rPr>
          <w:t xml:space="preserve"> </w:t>
        </w:r>
      </w:ins>
      <w:ins w:id="530" w:author="Lester, Victoria A JAG:EX" w:date="2016-10-06T11:31:00Z">
        <w:r w:rsidR="002F1F3A">
          <w:rPr>
            <w:rFonts w:ascii="Helv" w:hAnsi="Helv" w:cs="Arial"/>
          </w:rPr>
          <w:t>Contractor</w:t>
        </w:r>
      </w:ins>
      <w:ins w:id="531" w:author="Lester, Victoria A JAG:EX" w:date="2016-10-06T11:37:00Z">
        <w:r w:rsidR="002F1F3A">
          <w:rPr>
            <w:rFonts w:ascii="Helv" w:hAnsi="Helv" w:cs="Arial"/>
          </w:rPr>
          <w:t xml:space="preserve"> </w:t>
        </w:r>
      </w:ins>
      <w:ins w:id="532" w:author="Lester, Victoria A JAG:EX" w:date="2016-10-06T10:46:00Z">
        <w:r w:rsidRPr="00B26285">
          <w:rPr>
            <w:rFonts w:ascii="Helv" w:hAnsi="Helv" w:cs="Arial"/>
          </w:rPr>
          <w:t xml:space="preserve">must be received in the </w:t>
        </w:r>
        <w:r>
          <w:rPr>
            <w:rFonts w:ascii="Helv" w:hAnsi="Helv" w:cs="Arial"/>
          </w:rPr>
          <w:t>Submission Period</w:t>
        </w:r>
        <w:r w:rsidRPr="00B26285">
          <w:rPr>
            <w:rFonts w:ascii="Helv" w:hAnsi="Helv" w:cs="Arial"/>
          </w:rPr>
          <w:t xml:space="preserve"> </w:t>
        </w:r>
        <w:r w:rsidRPr="00E231D8">
          <w:rPr>
            <w:rFonts w:ascii="Helv" w:hAnsi="Helv" w:cs="Arial"/>
          </w:rPr>
          <w:t>according to the Pull Request time stamp applied by GitHub.</w:t>
        </w:r>
      </w:ins>
    </w:p>
    <w:p w:rsidR="003D1D8E" w:rsidRDefault="003D1D8E">
      <w:pPr>
        <w:pStyle w:val="ListParagraph"/>
        <w:spacing w:line="240" w:lineRule="auto"/>
        <w:ind w:left="0"/>
        <w:rPr>
          <w:ins w:id="533" w:author="Lester, Victoria A JAG:EX" w:date="2016-10-07T11:37:00Z"/>
          <w:rFonts w:ascii="Helv" w:hAnsi="Helv" w:cs="Arial"/>
        </w:rPr>
        <w:pPrChange w:id="534" w:author="Lester, Victoria A JAG:EX" w:date="2016-10-07T11:37:00Z">
          <w:pPr>
            <w:pStyle w:val="ListParagraph"/>
            <w:numPr>
              <w:numId w:val="5"/>
            </w:numPr>
            <w:spacing w:line="240" w:lineRule="auto"/>
            <w:ind w:left="0" w:hanging="360"/>
          </w:pPr>
        </w:pPrChange>
      </w:pPr>
    </w:p>
    <w:p w:rsidR="003D1D8E" w:rsidRPr="00DF73D0" w:rsidRDefault="003D1D8E">
      <w:pPr>
        <w:pStyle w:val="ListParagraph"/>
        <w:numPr>
          <w:ilvl w:val="0"/>
          <w:numId w:val="41"/>
        </w:numPr>
        <w:tabs>
          <w:tab w:val="left" w:pos="709"/>
        </w:tabs>
        <w:ind w:left="0" w:firstLine="0"/>
        <w:rPr>
          <w:ins w:id="535" w:author="Lester, Victoria A JAG:EX" w:date="2016-10-07T11:37:00Z"/>
          <w:rFonts w:ascii="Helv" w:hAnsi="Helv" w:cs="Arial"/>
        </w:rPr>
        <w:pPrChange w:id="536" w:author="Lester, Victoria A JAG:EX" w:date="2016-10-07T11:37:00Z">
          <w:pPr>
            <w:pStyle w:val="ListParagraph"/>
            <w:numPr>
              <w:numId w:val="41"/>
            </w:numPr>
            <w:ind w:left="360" w:hanging="360"/>
          </w:pPr>
        </w:pPrChange>
      </w:pPr>
      <w:ins w:id="537" w:author="Lester, Victoria A JAG:EX" w:date="2016-10-07T11:37:00Z">
        <w:r w:rsidRPr="00DF73D0">
          <w:rPr>
            <w:rFonts w:ascii="Helv" w:hAnsi="Helv" w:cs="Arial"/>
          </w:rPr>
          <w:t xml:space="preserve">The Submission Period will commence </w:t>
        </w:r>
        <w:r>
          <w:rPr>
            <w:rFonts w:ascii="Helv" w:hAnsi="Helv" w:cs="Arial"/>
          </w:rPr>
          <w:t>at</w:t>
        </w:r>
        <w:r w:rsidRPr="00DF73D0">
          <w:rPr>
            <w:rFonts w:ascii="Helv" w:hAnsi="Helv" w:cs="Arial"/>
          </w:rPr>
          <w:t xml:space="preserve"> the time that the Contractor</w:t>
        </w:r>
        <w:r>
          <w:rPr>
            <w:rFonts w:ascii="Helv" w:hAnsi="Helv" w:cs="Arial"/>
          </w:rPr>
          <w:t xml:space="preserve"> </w:t>
        </w:r>
        <w:r w:rsidRPr="00DF73D0">
          <w:rPr>
            <w:rFonts w:ascii="Helv" w:hAnsi="Helv" w:cs="Arial"/>
          </w:rPr>
          <w:t>is announced, according to the time stamp on the commenting function on GitHub.</w:t>
        </w:r>
      </w:ins>
    </w:p>
    <w:p w:rsidR="008C0979" w:rsidRDefault="008C0979">
      <w:pPr>
        <w:spacing w:line="240" w:lineRule="auto"/>
        <w:jc w:val="center"/>
        <w:rPr>
          <w:ins w:id="538" w:author="Lester, Victoria A JAG:EX" w:date="2016-10-06T11:35:00Z"/>
          <w:b/>
        </w:rPr>
        <w:pPrChange w:id="539" w:author="Lester, Victoria A JAG:EX" w:date="2016-10-06T10:22:00Z">
          <w:pPr>
            <w:spacing w:line="240" w:lineRule="auto"/>
          </w:pPr>
        </w:pPrChange>
      </w:pPr>
    </w:p>
    <w:p w:rsidR="001B5DEE" w:rsidRPr="00865360" w:rsidRDefault="001B5DEE" w:rsidP="001B5DEE">
      <w:pPr>
        <w:spacing w:line="240" w:lineRule="auto"/>
        <w:rPr>
          <w:ins w:id="540" w:author="Lester, Victoria A JAG:EX" w:date="2016-10-06T10:52:00Z"/>
          <w:rFonts w:ascii="Helv" w:hAnsi="Helv" w:cs="Arial"/>
        </w:rPr>
      </w:pPr>
      <w:ins w:id="541" w:author="Lester, Victoria A JAG:EX" w:date="2016-10-06T10:52:00Z">
        <w:r w:rsidRPr="00865360">
          <w:rPr>
            <w:rFonts w:ascii="Helv" w:hAnsi="Helv" w:cs="Arial"/>
            <w:b/>
          </w:rPr>
          <w:t>Evaluation of Pull Requests</w:t>
        </w:r>
        <w:r w:rsidRPr="00865360">
          <w:rPr>
            <w:rFonts w:ascii="Helv" w:hAnsi="Helv" w:cs="Arial"/>
          </w:rPr>
          <w:t xml:space="preserve"> </w:t>
        </w:r>
      </w:ins>
    </w:p>
    <w:p w:rsidR="001B5DEE" w:rsidRPr="00865360" w:rsidRDefault="001B5DEE" w:rsidP="001B5DEE">
      <w:pPr>
        <w:spacing w:line="240" w:lineRule="auto"/>
        <w:rPr>
          <w:ins w:id="542" w:author="Lester, Victoria A JAG:EX" w:date="2016-10-06T10:52:00Z"/>
          <w:rFonts w:ascii="Helv" w:hAnsi="Helv" w:cs="Arial"/>
        </w:rPr>
      </w:pPr>
    </w:p>
    <w:p w:rsidR="001B5DEE" w:rsidRDefault="001B5DEE">
      <w:pPr>
        <w:pStyle w:val="ListParagraph"/>
        <w:numPr>
          <w:ilvl w:val="0"/>
          <w:numId w:val="41"/>
        </w:numPr>
        <w:spacing w:line="240" w:lineRule="auto"/>
        <w:ind w:left="0" w:firstLine="0"/>
        <w:rPr>
          <w:ins w:id="543" w:author="Lester, Victoria A JAG:EX" w:date="2016-10-06T10:52:00Z"/>
          <w:rFonts w:ascii="Helv" w:hAnsi="Helv" w:cs="Arial"/>
        </w:rPr>
        <w:pPrChange w:id="544" w:author="Lester, Victoria A JAG:EX" w:date="2016-10-06T11:35:00Z">
          <w:pPr>
            <w:pStyle w:val="ListParagraph"/>
            <w:numPr>
              <w:numId w:val="5"/>
            </w:numPr>
            <w:spacing w:line="240" w:lineRule="auto"/>
            <w:ind w:left="0" w:hanging="360"/>
          </w:pPr>
        </w:pPrChange>
      </w:pPr>
      <w:ins w:id="545" w:author="Lester, Victoria A JAG:EX" w:date="2016-10-06T10:52:00Z">
        <w:r>
          <w:rPr>
            <w:rFonts w:ascii="Helv" w:hAnsi="Helv" w:cs="Arial"/>
          </w:rPr>
          <w:t xml:space="preserve">The </w:t>
        </w:r>
      </w:ins>
      <w:ins w:id="546" w:author="Lester, Victoria A JAG:EX" w:date="2016-10-06T11:37:00Z">
        <w:r w:rsidR="002F1F3A">
          <w:rPr>
            <w:rFonts w:ascii="Helv" w:hAnsi="Helv" w:cs="Arial"/>
          </w:rPr>
          <w:t>Contractor’s</w:t>
        </w:r>
      </w:ins>
      <w:ins w:id="547" w:author="Lester, Victoria A JAG:EX" w:date="2016-10-06T10:52:00Z">
        <w:r>
          <w:rPr>
            <w:rFonts w:ascii="Helv" w:hAnsi="Helv" w:cs="Arial"/>
          </w:rPr>
          <w:t xml:space="preserve"> </w:t>
        </w:r>
        <w:r w:rsidRPr="00865360">
          <w:rPr>
            <w:rFonts w:ascii="Helv" w:hAnsi="Helv" w:cs="Arial"/>
          </w:rPr>
          <w:t xml:space="preserve">Pull Requests will be reviewed </w:t>
        </w:r>
        <w:r>
          <w:rPr>
            <w:rFonts w:ascii="Helv" w:hAnsi="Helv" w:cs="Arial"/>
          </w:rPr>
          <w:t xml:space="preserve">and assessed </w:t>
        </w:r>
        <w:r w:rsidRPr="00F557D9">
          <w:rPr>
            <w:rFonts w:ascii="Helv" w:hAnsi="Helv" w:cs="Arial"/>
          </w:rPr>
          <w:t xml:space="preserve">after the </w:t>
        </w:r>
        <w:r>
          <w:rPr>
            <w:rFonts w:ascii="Helv" w:hAnsi="Helv" w:cs="Arial"/>
          </w:rPr>
          <w:t>Submission Period</w:t>
        </w:r>
        <w:r w:rsidRPr="00212DEF">
          <w:rPr>
            <w:rFonts w:ascii="Helv" w:hAnsi="Helv" w:cs="Arial"/>
          </w:rPr>
          <w:t xml:space="preserve"> </w:t>
        </w:r>
        <w:r w:rsidRPr="009029F1">
          <w:rPr>
            <w:rFonts w:ascii="Helv" w:hAnsi="Helv" w:cs="Arial"/>
          </w:rPr>
          <w:t>in accordance with the Acceptance Criteria described in the Opportunity</w:t>
        </w:r>
        <w:r>
          <w:rPr>
            <w:rFonts w:ascii="Helv" w:hAnsi="Helv" w:cs="Arial"/>
          </w:rPr>
          <w:t>.</w:t>
        </w:r>
      </w:ins>
    </w:p>
    <w:p w:rsidR="001B5DEE" w:rsidRPr="00865360" w:rsidRDefault="001B5DEE" w:rsidP="001B5DEE">
      <w:pPr>
        <w:pStyle w:val="ListParagraph"/>
        <w:spacing w:line="240" w:lineRule="auto"/>
        <w:ind w:left="1080"/>
        <w:contextualSpacing w:val="0"/>
        <w:rPr>
          <w:ins w:id="548" w:author="Lester, Victoria A JAG:EX" w:date="2016-10-06T10:52:00Z"/>
          <w:rFonts w:ascii="Helv" w:hAnsi="Helv" w:cs="Arial"/>
        </w:rPr>
      </w:pPr>
    </w:p>
    <w:p w:rsidR="001B5DEE" w:rsidRDefault="001B5DEE">
      <w:pPr>
        <w:pStyle w:val="ListParagraph"/>
        <w:numPr>
          <w:ilvl w:val="0"/>
          <w:numId w:val="41"/>
        </w:numPr>
        <w:spacing w:line="240" w:lineRule="auto"/>
        <w:ind w:left="0" w:firstLine="0"/>
        <w:rPr>
          <w:ins w:id="549" w:author="Lester, Victoria A JAG:EX" w:date="2016-10-06T10:52:00Z"/>
          <w:rFonts w:ascii="Helv" w:hAnsi="Helv" w:cs="Arial"/>
        </w:rPr>
        <w:pPrChange w:id="550" w:author="Lester, Victoria A JAG:EX" w:date="2016-10-06T11:35:00Z">
          <w:pPr>
            <w:pStyle w:val="ListParagraph"/>
            <w:numPr>
              <w:numId w:val="5"/>
            </w:numPr>
            <w:spacing w:line="240" w:lineRule="auto"/>
            <w:ind w:left="0" w:hanging="360"/>
          </w:pPr>
        </w:pPrChange>
      </w:pPr>
      <w:ins w:id="551" w:author="Lester, Victoria A JAG:EX" w:date="2016-10-06T10:52:00Z">
        <w:r>
          <w:rPr>
            <w:rFonts w:ascii="Helv" w:hAnsi="Helv" w:cs="Arial"/>
          </w:rPr>
          <w:t>If a</w:t>
        </w:r>
        <w:r w:rsidRPr="009029F1">
          <w:rPr>
            <w:rFonts w:ascii="Helv" w:hAnsi="Helv" w:cs="Arial"/>
          </w:rPr>
          <w:t xml:space="preserve"> Pull Request received meets the Acceptance Criteria described in the Opportunity</w:t>
        </w:r>
        <w:r>
          <w:rPr>
            <w:rFonts w:ascii="Helv" w:hAnsi="Helv" w:cs="Arial"/>
          </w:rPr>
          <w:t xml:space="preserve"> </w:t>
        </w:r>
        <w:r w:rsidRPr="009029F1">
          <w:rPr>
            <w:rFonts w:ascii="Helv" w:hAnsi="Helv" w:cs="Arial"/>
          </w:rPr>
          <w:t xml:space="preserve">and is merged into the </w:t>
        </w:r>
        <w:r>
          <w:rPr>
            <w:rFonts w:ascii="Helv" w:hAnsi="Helv" w:cs="Arial"/>
          </w:rPr>
          <w:t>M</w:t>
        </w:r>
        <w:r w:rsidRPr="009029F1">
          <w:rPr>
            <w:rFonts w:ascii="Helv" w:hAnsi="Helv" w:cs="Arial"/>
          </w:rPr>
          <w:t xml:space="preserve">aster </w:t>
        </w:r>
        <w:r>
          <w:rPr>
            <w:rFonts w:ascii="Helv" w:hAnsi="Helv" w:cs="Arial"/>
          </w:rPr>
          <w:t>B</w:t>
        </w:r>
        <w:r w:rsidRPr="009029F1">
          <w:rPr>
            <w:rFonts w:ascii="Helv" w:hAnsi="Helv" w:cs="Arial"/>
          </w:rPr>
          <w:t>ranch</w:t>
        </w:r>
        <w:r>
          <w:rPr>
            <w:rFonts w:ascii="Helv" w:hAnsi="Helv" w:cs="Arial"/>
          </w:rPr>
          <w:t xml:space="preserve">, the </w:t>
        </w:r>
      </w:ins>
      <w:ins w:id="552" w:author="Lester, Victoria A JAG:EX" w:date="2016-10-06T11:37:00Z">
        <w:r w:rsidR="002F1F3A">
          <w:rPr>
            <w:rFonts w:ascii="Helv" w:hAnsi="Helv" w:cs="Arial"/>
          </w:rPr>
          <w:t>Contractor’s</w:t>
        </w:r>
      </w:ins>
      <w:ins w:id="553" w:author="Lester, Victoria A JAG:EX" w:date="2016-10-06T10:52:00Z">
        <w:r>
          <w:rPr>
            <w:rFonts w:ascii="Helv" w:hAnsi="Helv" w:cs="Arial"/>
          </w:rPr>
          <w:t xml:space="preserve"> Contribution will be accepted by the Issuer</w:t>
        </w:r>
        <w:r w:rsidRPr="009029F1">
          <w:rPr>
            <w:rFonts w:ascii="Helv" w:hAnsi="Helv" w:cs="Arial"/>
          </w:rPr>
          <w:t>.</w:t>
        </w:r>
      </w:ins>
    </w:p>
    <w:p w:rsidR="001B5DEE" w:rsidRDefault="001B5DEE" w:rsidP="001B5DEE">
      <w:pPr>
        <w:pStyle w:val="ListParagraph"/>
        <w:spacing w:line="240" w:lineRule="auto"/>
        <w:ind w:left="0"/>
        <w:rPr>
          <w:ins w:id="554" w:author="Lester, Victoria A JAG:EX" w:date="2016-10-06T10:52:00Z"/>
          <w:rFonts w:ascii="Helv" w:hAnsi="Helv" w:cs="Arial"/>
        </w:rPr>
      </w:pPr>
    </w:p>
    <w:p w:rsidR="001B5DEE" w:rsidRPr="00865360" w:rsidRDefault="001B5DEE">
      <w:pPr>
        <w:pStyle w:val="ListParagraph"/>
        <w:numPr>
          <w:ilvl w:val="0"/>
          <w:numId w:val="41"/>
        </w:numPr>
        <w:spacing w:line="240" w:lineRule="auto"/>
        <w:ind w:left="0" w:firstLine="0"/>
        <w:rPr>
          <w:ins w:id="555" w:author="Lester, Victoria A JAG:EX" w:date="2016-10-06T10:52:00Z"/>
          <w:rFonts w:ascii="Helv" w:hAnsi="Helv" w:cs="Arial"/>
        </w:rPr>
        <w:pPrChange w:id="556" w:author="Lester, Victoria A JAG:EX" w:date="2016-10-06T11:35:00Z">
          <w:pPr>
            <w:pStyle w:val="ListParagraph"/>
            <w:numPr>
              <w:numId w:val="5"/>
            </w:numPr>
            <w:spacing w:line="240" w:lineRule="auto"/>
            <w:ind w:left="0" w:hanging="360"/>
          </w:pPr>
        </w:pPrChange>
      </w:pPr>
      <w:commentRangeStart w:id="557"/>
      <w:ins w:id="558" w:author="Lester, Victoria A JAG:EX" w:date="2016-10-06T10:52:00Z">
        <w:r w:rsidRPr="00865360">
          <w:rPr>
            <w:rFonts w:ascii="Helv" w:hAnsi="Helv" w:cs="Arial"/>
          </w:rPr>
          <w:t xml:space="preserve">The Issuer reserves the right in its sole discretion to: </w:t>
        </w:r>
        <w:commentRangeEnd w:id="557"/>
        <w:r>
          <w:rPr>
            <w:rStyle w:val="CommentReference"/>
          </w:rPr>
          <w:commentReference w:id="557"/>
        </w:r>
      </w:ins>
    </w:p>
    <w:p w:rsidR="001B5DEE" w:rsidRPr="00865360" w:rsidRDefault="001B5DEE" w:rsidP="001B5DEE">
      <w:pPr>
        <w:pStyle w:val="ListParagraph"/>
        <w:numPr>
          <w:ilvl w:val="0"/>
          <w:numId w:val="22"/>
        </w:numPr>
        <w:spacing w:line="240" w:lineRule="auto"/>
        <w:ind w:left="1080"/>
        <w:rPr>
          <w:ins w:id="559" w:author="Lester, Victoria A JAG:EX" w:date="2016-10-06T10:52:00Z"/>
          <w:rFonts w:ascii="Helv" w:hAnsi="Helv" w:cs="Arial"/>
        </w:rPr>
      </w:pPr>
      <w:ins w:id="560" w:author="Lester, Victoria A JAG:EX" w:date="2016-10-06T10:52:00Z">
        <w:r w:rsidRPr="00865360">
          <w:rPr>
            <w:rFonts w:ascii="Helv" w:hAnsi="Helv" w:cs="Arial"/>
          </w:rPr>
          <w:t xml:space="preserve">waive any non-material irregularity, defect or deficiency in a Pull Request; </w:t>
        </w:r>
        <w:r>
          <w:rPr>
            <w:rFonts w:ascii="Helv" w:hAnsi="Helv" w:cs="Arial"/>
          </w:rPr>
          <w:t>and</w:t>
        </w:r>
      </w:ins>
    </w:p>
    <w:p w:rsidR="001B5DEE" w:rsidRPr="008907DE" w:rsidRDefault="001B5DEE" w:rsidP="001B5DEE">
      <w:pPr>
        <w:pStyle w:val="ListParagraph"/>
        <w:numPr>
          <w:ilvl w:val="0"/>
          <w:numId w:val="22"/>
        </w:numPr>
        <w:spacing w:line="240" w:lineRule="auto"/>
        <w:ind w:left="1080"/>
        <w:rPr>
          <w:ins w:id="561" w:author="Lester, Victoria A JAG:EX" w:date="2016-10-06T10:52:00Z"/>
          <w:rFonts w:ascii="Helv" w:hAnsi="Helv" w:cs="Arial"/>
        </w:rPr>
      </w:pPr>
      <w:proofErr w:type="gramStart"/>
      <w:ins w:id="562" w:author="Lester, Victoria A JAG:EX" w:date="2016-10-06T10:52:00Z">
        <w:r w:rsidRPr="008907DE">
          <w:rPr>
            <w:rFonts w:ascii="Helv" w:hAnsi="Helv" w:cs="Arial"/>
          </w:rPr>
          <w:t>request</w:t>
        </w:r>
        <w:proofErr w:type="gramEnd"/>
        <w:r w:rsidRPr="008907DE">
          <w:rPr>
            <w:rFonts w:ascii="Helv" w:hAnsi="Helv" w:cs="Arial"/>
          </w:rPr>
          <w:t xml:space="preserve"> clarifications from a </w:t>
        </w:r>
      </w:ins>
      <w:ins w:id="563" w:author="Lester, Victoria A JAG:EX" w:date="2016-10-06T11:31:00Z">
        <w:r w:rsidR="002F1F3A">
          <w:rPr>
            <w:rFonts w:ascii="Helv" w:hAnsi="Helv" w:cs="Arial"/>
          </w:rPr>
          <w:t>Contractor</w:t>
        </w:r>
      </w:ins>
      <w:ins w:id="564" w:author="Lester, Victoria A JAG:EX" w:date="2016-10-06T11:37:00Z">
        <w:r w:rsidR="002F1F3A">
          <w:rPr>
            <w:rFonts w:ascii="Helv" w:hAnsi="Helv" w:cs="Arial"/>
          </w:rPr>
          <w:t xml:space="preserve"> </w:t>
        </w:r>
      </w:ins>
      <w:ins w:id="565" w:author="Lester, Victoria A JAG:EX" w:date="2016-10-06T10:52:00Z">
        <w:r w:rsidRPr="008907DE">
          <w:rPr>
            <w:rFonts w:ascii="Helv" w:hAnsi="Helv" w:cs="Arial"/>
          </w:rPr>
          <w:t xml:space="preserve">with respect to its Pull Request, without any obligation to make such a request to the </w:t>
        </w:r>
      </w:ins>
      <w:ins w:id="566" w:author="Lester, Victoria A JAG:EX" w:date="2016-10-06T11:37:00Z">
        <w:r w:rsidR="002F1F3A">
          <w:rPr>
            <w:rFonts w:ascii="Helv" w:hAnsi="Helv" w:cs="Arial"/>
          </w:rPr>
          <w:t>Contractor</w:t>
        </w:r>
      </w:ins>
      <w:ins w:id="567" w:author="Lester, Victoria A JAG:EX" w:date="2016-10-06T10:52:00Z">
        <w:r w:rsidRPr="008907DE">
          <w:rPr>
            <w:rFonts w:ascii="Helv" w:hAnsi="Helv" w:cs="Arial"/>
          </w:rPr>
          <w:t>, and consider such clarifications in evaluating the Pull Request.</w:t>
        </w:r>
      </w:ins>
    </w:p>
    <w:p w:rsidR="001B5DEE" w:rsidRPr="00865360" w:rsidRDefault="001B5DEE" w:rsidP="001B5DEE">
      <w:pPr>
        <w:spacing w:line="240" w:lineRule="auto"/>
        <w:rPr>
          <w:ins w:id="568" w:author="Lester, Victoria A JAG:EX" w:date="2016-10-06T10:52:00Z"/>
          <w:rFonts w:ascii="Helv" w:hAnsi="Helv"/>
        </w:rPr>
      </w:pPr>
    </w:p>
    <w:p w:rsidR="001B5DEE" w:rsidRPr="00865360" w:rsidRDefault="001B5DEE" w:rsidP="001B5DEE">
      <w:pPr>
        <w:spacing w:line="240" w:lineRule="auto"/>
        <w:rPr>
          <w:ins w:id="569" w:author="Lester, Victoria A JAG:EX" w:date="2016-10-06T10:52:00Z"/>
          <w:rFonts w:ascii="Helv" w:hAnsi="Helv" w:cs="Arial"/>
          <w:b/>
        </w:rPr>
      </w:pPr>
      <w:ins w:id="570" w:author="Lester, Victoria A JAG:EX" w:date="2016-10-06T10:52:00Z">
        <w:r w:rsidRPr="00865360">
          <w:rPr>
            <w:rFonts w:ascii="Helv" w:hAnsi="Helv" w:cs="Arial"/>
            <w:b/>
          </w:rPr>
          <w:t>Payment</w:t>
        </w:r>
      </w:ins>
    </w:p>
    <w:p w:rsidR="001B5DEE" w:rsidRPr="00865360" w:rsidRDefault="001B5DEE" w:rsidP="001B5DEE">
      <w:pPr>
        <w:spacing w:line="240" w:lineRule="auto"/>
        <w:rPr>
          <w:ins w:id="571" w:author="Lester, Victoria A JAG:EX" w:date="2016-10-06T10:52:00Z"/>
          <w:rFonts w:ascii="Helv" w:hAnsi="Helv" w:cs="Arial"/>
        </w:rPr>
      </w:pPr>
    </w:p>
    <w:p w:rsidR="001B5DEE" w:rsidRDefault="001B5DEE">
      <w:pPr>
        <w:pStyle w:val="ListParagraph"/>
        <w:numPr>
          <w:ilvl w:val="0"/>
          <w:numId w:val="41"/>
        </w:numPr>
        <w:spacing w:line="240" w:lineRule="auto"/>
        <w:ind w:left="0" w:firstLine="0"/>
        <w:rPr>
          <w:ins w:id="572" w:author="Lester, Victoria A JAG:EX" w:date="2016-10-06T11:35:00Z"/>
          <w:rFonts w:ascii="Helv" w:hAnsi="Helv" w:cs="Arial"/>
        </w:rPr>
        <w:pPrChange w:id="573" w:author="Lester, Victoria A JAG:EX" w:date="2016-10-06T11:35:00Z">
          <w:pPr>
            <w:pStyle w:val="ListParagraph"/>
            <w:numPr>
              <w:numId w:val="5"/>
            </w:numPr>
            <w:spacing w:line="240" w:lineRule="auto"/>
            <w:ind w:left="0" w:hanging="360"/>
          </w:pPr>
        </w:pPrChange>
      </w:pPr>
      <w:ins w:id="574" w:author="Lester, Victoria A JAG:EX" w:date="2016-10-06T10:52:00Z">
        <w:r w:rsidRPr="00865360">
          <w:rPr>
            <w:rFonts w:ascii="Helv" w:hAnsi="Helv" w:cs="Arial"/>
          </w:rPr>
          <w:t xml:space="preserve">The value of the Payment offered in the Opportunity is a fixed amount in Canadian dollars and is not </w:t>
        </w:r>
        <w:r>
          <w:rPr>
            <w:rFonts w:ascii="Helv" w:hAnsi="Helv" w:cs="Arial"/>
          </w:rPr>
          <w:t>negotiable</w:t>
        </w:r>
        <w:r w:rsidRPr="00865360">
          <w:rPr>
            <w:rFonts w:ascii="Helv" w:hAnsi="Helv" w:cs="Arial"/>
          </w:rPr>
          <w:t xml:space="preserve">. </w:t>
        </w:r>
      </w:ins>
    </w:p>
    <w:p w:rsidR="002F1F3A" w:rsidRDefault="002F1F3A">
      <w:pPr>
        <w:pStyle w:val="ListParagraph"/>
        <w:spacing w:line="240" w:lineRule="auto"/>
        <w:ind w:left="0"/>
        <w:rPr>
          <w:ins w:id="575" w:author="Lester, Victoria A JAG:EX" w:date="2016-10-06T11:35:00Z"/>
          <w:rFonts w:ascii="Helv" w:hAnsi="Helv" w:cs="Arial"/>
        </w:rPr>
        <w:pPrChange w:id="576" w:author="Lester, Victoria A JAG:EX" w:date="2016-10-06T11:35:00Z">
          <w:pPr>
            <w:pStyle w:val="ListParagraph"/>
            <w:numPr>
              <w:numId w:val="5"/>
            </w:numPr>
            <w:spacing w:line="240" w:lineRule="auto"/>
            <w:ind w:left="0" w:hanging="360"/>
          </w:pPr>
        </w:pPrChange>
      </w:pPr>
    </w:p>
    <w:p w:rsidR="002F1F3A" w:rsidRDefault="002F1F3A">
      <w:pPr>
        <w:pStyle w:val="ListParagraph"/>
        <w:numPr>
          <w:ilvl w:val="0"/>
          <w:numId w:val="41"/>
        </w:numPr>
        <w:spacing w:line="240" w:lineRule="auto"/>
        <w:ind w:left="0" w:firstLine="0"/>
        <w:rPr>
          <w:ins w:id="577" w:author="Lester, Victoria A JAG:EX" w:date="2016-10-06T11:35:00Z"/>
          <w:rFonts w:ascii="Helv" w:hAnsi="Helv" w:cs="Arial"/>
        </w:rPr>
        <w:pPrChange w:id="578" w:author="Lester, Victoria A JAG:EX" w:date="2016-10-06T11:36:00Z">
          <w:pPr>
            <w:pStyle w:val="ListParagraph"/>
            <w:numPr>
              <w:numId w:val="41"/>
            </w:numPr>
            <w:spacing w:line="240" w:lineRule="auto"/>
            <w:ind w:left="360" w:hanging="360"/>
          </w:pPr>
        </w:pPrChange>
      </w:pPr>
      <w:ins w:id="579" w:author="Lester, Victoria A JAG:EX" w:date="2016-10-06T11:35:00Z">
        <w:r w:rsidRPr="00AE1BAF">
          <w:rPr>
            <w:rFonts w:ascii="Helv" w:hAnsi="Helv" w:cs="Arial"/>
          </w:rPr>
          <w:t xml:space="preserve">In order to be eligible for Payment in relation to an Opportunity, the </w:t>
        </w:r>
        <w:r>
          <w:rPr>
            <w:rFonts w:ascii="Helv" w:hAnsi="Helv" w:cs="Arial"/>
          </w:rPr>
          <w:t>Contractor</w:t>
        </w:r>
      </w:ins>
      <w:ins w:id="580" w:author="Lester, Victoria A JAG:EX" w:date="2016-10-06T11:37:00Z">
        <w:r>
          <w:rPr>
            <w:rFonts w:ascii="Helv" w:hAnsi="Helv" w:cs="Arial"/>
          </w:rPr>
          <w:t xml:space="preserve"> </w:t>
        </w:r>
      </w:ins>
      <w:ins w:id="581" w:author="Lester, Victoria A JAG:EX" w:date="2016-10-06T11:35:00Z">
        <w:r w:rsidRPr="00AE1BAF">
          <w:rPr>
            <w:rFonts w:ascii="Helv" w:hAnsi="Helv" w:cs="Arial"/>
          </w:rPr>
          <w:t>will provide the Payment Information to the Issuer</w:t>
        </w:r>
        <w:r>
          <w:rPr>
            <w:rFonts w:ascii="Helv" w:hAnsi="Helv" w:cs="Arial"/>
          </w:rPr>
          <w:t xml:space="preserve"> </w:t>
        </w:r>
        <w:r w:rsidRPr="00AE1BAF">
          <w:rPr>
            <w:rFonts w:ascii="Helv" w:hAnsi="Helv" w:cs="Arial"/>
          </w:rPr>
          <w:t xml:space="preserve">prior to submitting its Pull Request. </w:t>
        </w:r>
        <w:r>
          <w:rPr>
            <w:rFonts w:ascii="Helv" w:hAnsi="Helv" w:cs="Arial"/>
          </w:rPr>
          <w:t xml:space="preserve"> </w:t>
        </w:r>
        <w:commentRangeStart w:id="582"/>
        <w:r>
          <w:rPr>
            <w:rFonts w:ascii="Helv" w:hAnsi="Helv" w:cs="Arial"/>
          </w:rPr>
          <w:t xml:space="preserve">The Payment Information must be provided to the Issuer </w:t>
        </w:r>
        <w:r w:rsidRPr="00FC6DB7">
          <w:rPr>
            <w:rFonts w:ascii="Helv" w:hAnsi="Helv" w:cs="Arial"/>
          </w:rPr>
          <w:t xml:space="preserve">in a form </w:t>
        </w:r>
        <w:r>
          <w:rPr>
            <w:rFonts w:ascii="Helv" w:hAnsi="Helv" w:cs="Arial"/>
          </w:rPr>
          <w:t xml:space="preserve">and in the manner </w:t>
        </w:r>
        <w:r w:rsidRPr="00FC6DB7">
          <w:rPr>
            <w:rFonts w:ascii="Helv" w:hAnsi="Helv" w:cs="Arial"/>
          </w:rPr>
          <w:t>acceptable to the Opportunity Contact</w:t>
        </w:r>
        <w:r>
          <w:rPr>
            <w:rFonts w:ascii="Helv" w:hAnsi="Helv" w:cs="Arial"/>
          </w:rPr>
          <w:t>.</w:t>
        </w:r>
        <w:commentRangeEnd w:id="582"/>
        <w:r w:rsidRPr="007A5BA2">
          <w:rPr>
            <w:rFonts w:ascii="Helv" w:hAnsi="Helv" w:cs="Arial"/>
          </w:rPr>
          <w:commentReference w:id="582"/>
        </w:r>
      </w:ins>
    </w:p>
    <w:p w:rsidR="001B5DEE" w:rsidRPr="00865360" w:rsidRDefault="001B5DEE" w:rsidP="001B5DEE">
      <w:pPr>
        <w:pStyle w:val="ListParagraph"/>
        <w:spacing w:line="240" w:lineRule="auto"/>
        <w:rPr>
          <w:ins w:id="583" w:author="Lester, Victoria A JAG:EX" w:date="2016-10-06T10:52:00Z"/>
          <w:rFonts w:ascii="Helv" w:hAnsi="Helv" w:cs="Arial"/>
        </w:rPr>
      </w:pPr>
    </w:p>
    <w:p w:rsidR="001B5DEE" w:rsidRDefault="001B5DEE">
      <w:pPr>
        <w:pStyle w:val="ListParagraph"/>
        <w:numPr>
          <w:ilvl w:val="0"/>
          <w:numId w:val="41"/>
        </w:numPr>
        <w:spacing w:line="240" w:lineRule="auto"/>
        <w:ind w:left="0" w:firstLine="0"/>
        <w:rPr>
          <w:ins w:id="584" w:author="Lester, Victoria A JAG:EX" w:date="2016-10-06T10:52:00Z"/>
          <w:rFonts w:ascii="Helv" w:hAnsi="Helv" w:cs="Arial"/>
        </w:rPr>
        <w:pPrChange w:id="585" w:author="Lester, Victoria A JAG:EX" w:date="2016-10-06T11:35:00Z">
          <w:pPr>
            <w:pStyle w:val="ListParagraph"/>
            <w:numPr>
              <w:numId w:val="5"/>
            </w:numPr>
            <w:spacing w:line="240" w:lineRule="auto"/>
            <w:ind w:left="0" w:hanging="360"/>
          </w:pPr>
        </w:pPrChange>
      </w:pPr>
      <w:ins w:id="586" w:author="Lester, Victoria A JAG:EX" w:date="2016-10-06T10:52:00Z">
        <w:r w:rsidRPr="00865360">
          <w:rPr>
            <w:rFonts w:ascii="Helv" w:hAnsi="Helv" w:cs="Arial"/>
          </w:rPr>
          <w:t xml:space="preserve">Acceptance of the Pull Request and merging the </w:t>
        </w:r>
        <w:r>
          <w:rPr>
            <w:rFonts w:ascii="Helv" w:hAnsi="Helv" w:cs="Arial"/>
          </w:rPr>
          <w:t>C</w:t>
        </w:r>
        <w:r w:rsidRPr="00865360">
          <w:rPr>
            <w:rFonts w:ascii="Helv" w:hAnsi="Helv" w:cs="Arial"/>
          </w:rPr>
          <w:t xml:space="preserve">ontribution into the </w:t>
        </w:r>
        <w:r>
          <w:rPr>
            <w:rFonts w:ascii="Helv" w:hAnsi="Helv" w:cs="Arial"/>
          </w:rPr>
          <w:t>M</w:t>
        </w:r>
        <w:r w:rsidRPr="00865360">
          <w:rPr>
            <w:rFonts w:ascii="Helv" w:hAnsi="Helv" w:cs="Arial"/>
          </w:rPr>
          <w:t xml:space="preserve">aster </w:t>
        </w:r>
        <w:r>
          <w:rPr>
            <w:rFonts w:ascii="Helv" w:hAnsi="Helv" w:cs="Arial"/>
          </w:rPr>
          <w:t>B</w:t>
        </w:r>
        <w:r w:rsidRPr="00865360">
          <w:rPr>
            <w:rFonts w:ascii="Helv" w:hAnsi="Helv" w:cs="Arial"/>
          </w:rPr>
          <w:t xml:space="preserve">ranch </w:t>
        </w:r>
        <w:r w:rsidRPr="00030A3E">
          <w:rPr>
            <w:rFonts w:ascii="Helv" w:hAnsi="Helv" w:cs="Arial"/>
          </w:rPr>
          <w:t xml:space="preserve">by the Issuer </w:t>
        </w:r>
        <w:r w:rsidRPr="00865360">
          <w:rPr>
            <w:rFonts w:ascii="Helv" w:hAnsi="Helv" w:cs="Arial"/>
          </w:rPr>
          <w:t xml:space="preserve">will result in </w:t>
        </w:r>
        <w:r>
          <w:rPr>
            <w:rFonts w:ascii="Helv" w:hAnsi="Helv" w:cs="Arial"/>
          </w:rPr>
          <w:t xml:space="preserve">a </w:t>
        </w:r>
        <w:r w:rsidRPr="00865360">
          <w:rPr>
            <w:rFonts w:ascii="Helv" w:hAnsi="Helv" w:cs="Arial"/>
          </w:rPr>
          <w:t xml:space="preserve">Payment being made </w:t>
        </w:r>
        <w:r>
          <w:rPr>
            <w:rFonts w:ascii="Helv" w:hAnsi="Helv" w:cs="Arial"/>
          </w:rPr>
          <w:t>as</w:t>
        </w:r>
        <w:r w:rsidRPr="00865360">
          <w:rPr>
            <w:rFonts w:ascii="Helv" w:hAnsi="Helv" w:cs="Arial"/>
          </w:rPr>
          <w:t xml:space="preserve"> specified in the Opportunity </w:t>
        </w:r>
        <w:r>
          <w:rPr>
            <w:rFonts w:ascii="Helv" w:hAnsi="Helv" w:cs="Arial"/>
          </w:rPr>
          <w:t xml:space="preserve">to the </w:t>
        </w:r>
      </w:ins>
      <w:ins w:id="587" w:author="Lester, Victoria A JAG:EX" w:date="2016-10-06T11:31:00Z">
        <w:r w:rsidR="002F1F3A">
          <w:rPr>
            <w:rFonts w:ascii="Helv" w:hAnsi="Helv" w:cs="Arial"/>
          </w:rPr>
          <w:t>Contractor</w:t>
        </w:r>
      </w:ins>
      <w:ins w:id="588" w:author="Lester, Victoria A JAG:EX" w:date="2016-10-06T11:38:00Z">
        <w:r w:rsidR="002F1F3A">
          <w:rPr>
            <w:rFonts w:ascii="Helv" w:hAnsi="Helv" w:cs="Arial"/>
          </w:rPr>
          <w:t xml:space="preserve"> </w:t>
        </w:r>
      </w:ins>
      <w:ins w:id="589" w:author="Lester, Victoria A JAG:EX" w:date="2016-10-06T10:52:00Z">
        <w:r w:rsidRPr="00865360">
          <w:rPr>
            <w:rFonts w:ascii="Helv" w:hAnsi="Helv" w:cs="Arial"/>
          </w:rPr>
          <w:t>within 30 days.</w:t>
        </w:r>
      </w:ins>
    </w:p>
    <w:p w:rsidR="001B5DEE" w:rsidRPr="00865360" w:rsidRDefault="001B5DEE" w:rsidP="001B5DEE">
      <w:pPr>
        <w:spacing w:line="240" w:lineRule="auto"/>
        <w:rPr>
          <w:ins w:id="590" w:author="Lester, Victoria A JAG:EX" w:date="2016-10-06T10:52:00Z"/>
          <w:rFonts w:ascii="Helv" w:hAnsi="Helv" w:cs="Arial"/>
        </w:rPr>
      </w:pPr>
    </w:p>
    <w:p w:rsidR="001B5DEE" w:rsidRPr="0086535D" w:rsidRDefault="001B5DEE">
      <w:pPr>
        <w:pStyle w:val="ListParagraph"/>
        <w:numPr>
          <w:ilvl w:val="0"/>
          <w:numId w:val="41"/>
        </w:numPr>
        <w:spacing w:line="240" w:lineRule="auto"/>
        <w:ind w:left="0" w:firstLine="0"/>
        <w:rPr>
          <w:ins w:id="591" w:author="Lester, Victoria A JAG:EX" w:date="2016-10-06T10:52:00Z"/>
          <w:rFonts w:ascii="Helv" w:hAnsi="Helv" w:cs="Arial"/>
        </w:rPr>
        <w:pPrChange w:id="592" w:author="Lester, Victoria A JAG:EX" w:date="2016-10-06T11:35:00Z">
          <w:pPr>
            <w:pStyle w:val="ListParagraph"/>
            <w:numPr>
              <w:numId w:val="5"/>
            </w:numPr>
            <w:spacing w:line="240" w:lineRule="auto"/>
            <w:ind w:left="0" w:hanging="360"/>
          </w:pPr>
        </w:pPrChange>
      </w:pPr>
      <w:ins w:id="593" w:author="Lester, Victoria A JAG:EX" w:date="2016-10-06T10:52:00Z">
        <w:r w:rsidRPr="0086535D">
          <w:rPr>
            <w:rFonts w:ascii="Helv" w:hAnsi="Helv" w:cs="Arial"/>
          </w:rPr>
          <w:t xml:space="preserve">If the Issuer is the Province, the Issuer’s obligation to pay money to the </w:t>
        </w:r>
      </w:ins>
      <w:ins w:id="594" w:author="Lester, Victoria A JAG:EX" w:date="2016-10-06T11:31:00Z">
        <w:r w:rsidR="002F1F3A">
          <w:rPr>
            <w:rFonts w:ascii="Helv" w:hAnsi="Helv" w:cs="Arial"/>
          </w:rPr>
          <w:t>Contractor</w:t>
        </w:r>
      </w:ins>
      <w:ins w:id="595" w:author="Lester, Victoria A JAG:EX" w:date="2016-10-06T11:38:00Z">
        <w:r w:rsidR="002F1F3A">
          <w:rPr>
            <w:rFonts w:ascii="Helv" w:hAnsi="Helv" w:cs="Arial"/>
          </w:rPr>
          <w:t xml:space="preserve"> </w:t>
        </w:r>
      </w:ins>
      <w:ins w:id="596" w:author="Lester, Victoria A JAG:EX" w:date="2016-10-06T10:52:00Z">
        <w:r w:rsidRPr="0086535D">
          <w:rPr>
            <w:rFonts w:ascii="Helv" w:hAnsi="Helv" w:cs="Arial"/>
          </w:rPr>
          <w:t xml:space="preserve">is subject to the </w:t>
        </w:r>
        <w:r w:rsidRPr="00F82271">
          <w:rPr>
            <w:rFonts w:ascii="Helv" w:hAnsi="Helv"/>
            <w:u w:val="single"/>
          </w:rPr>
          <w:t>Financial Administration Act</w:t>
        </w:r>
        <w:r>
          <w:rPr>
            <w:rFonts w:ascii="Helv" w:hAnsi="Helv" w:cs="Arial"/>
          </w:rPr>
          <w:t xml:space="preserve"> (British Columbia)</w:t>
        </w:r>
        <w:r w:rsidRPr="0086535D">
          <w:rPr>
            <w:rFonts w:ascii="Helv" w:hAnsi="Helv" w:cs="Arial"/>
          </w:rPr>
          <w:t>, which makes that obligation subject to an appropriation being available in the fiscal year of the Issuer during which payment becomes due.</w:t>
        </w:r>
      </w:ins>
    </w:p>
    <w:p w:rsidR="001B5DEE" w:rsidRDefault="001B5DEE" w:rsidP="001B5DEE">
      <w:pPr>
        <w:spacing w:line="240" w:lineRule="auto"/>
        <w:rPr>
          <w:ins w:id="597" w:author="Lester, Victoria A JAG:EX" w:date="2016-10-06T10:52:00Z"/>
          <w:rFonts w:ascii="Helv" w:hAnsi="Helv" w:cs="Arial"/>
        </w:rPr>
      </w:pPr>
    </w:p>
    <w:p w:rsidR="002F1F3A" w:rsidRPr="00EB016F" w:rsidRDefault="002F1F3A" w:rsidP="002F1F3A">
      <w:pPr>
        <w:spacing w:line="240" w:lineRule="auto"/>
        <w:rPr>
          <w:ins w:id="598" w:author="Lester, Victoria A JAG:EX" w:date="2016-10-06T11:36:00Z"/>
          <w:rFonts w:ascii="Helv" w:hAnsi="Helv" w:cs="Arial"/>
          <w:b/>
          <w:rPrChange w:id="599" w:author="Lester, Victoria A JAG:EX" w:date="2016-10-06T11:38:00Z">
            <w:rPr>
              <w:ins w:id="600" w:author="Lester, Victoria A JAG:EX" w:date="2016-10-06T11:36:00Z"/>
              <w:rFonts w:ascii="Helv" w:hAnsi="Helv" w:cs="Arial"/>
            </w:rPr>
          </w:rPrChange>
        </w:rPr>
      </w:pPr>
      <w:ins w:id="601" w:author="Lester, Victoria A JAG:EX" w:date="2016-10-06T11:36:00Z">
        <w:r w:rsidRPr="00EB016F">
          <w:rPr>
            <w:rFonts w:ascii="Helv" w:hAnsi="Helv" w:cs="Arial"/>
            <w:b/>
            <w:rPrChange w:id="602" w:author="Lester, Victoria A JAG:EX" w:date="2016-10-06T11:38:00Z">
              <w:rPr>
                <w:rFonts w:ascii="Helv" w:hAnsi="Helv" w:cs="Arial"/>
              </w:rPr>
            </w:rPrChange>
          </w:rPr>
          <w:t>Contractor’s Obligations</w:t>
        </w:r>
      </w:ins>
    </w:p>
    <w:p w:rsidR="002F1F3A" w:rsidRPr="00A6012B" w:rsidRDefault="002F1F3A" w:rsidP="002F1F3A">
      <w:pPr>
        <w:spacing w:line="240" w:lineRule="auto"/>
        <w:rPr>
          <w:ins w:id="603" w:author="Lester, Victoria A JAG:EX" w:date="2016-10-06T11:36:00Z"/>
          <w:rFonts w:ascii="Helv" w:hAnsi="Helv" w:cs="Arial"/>
        </w:rPr>
      </w:pPr>
    </w:p>
    <w:p w:rsidR="002F1F3A" w:rsidRPr="00865360" w:rsidRDefault="002F1F3A">
      <w:pPr>
        <w:pStyle w:val="ListParagraph"/>
        <w:numPr>
          <w:ilvl w:val="0"/>
          <w:numId w:val="41"/>
        </w:numPr>
        <w:spacing w:line="240" w:lineRule="auto"/>
        <w:ind w:left="0" w:firstLine="0"/>
        <w:rPr>
          <w:ins w:id="604" w:author="Lester, Victoria A JAG:EX" w:date="2016-10-06T11:36:00Z"/>
          <w:rFonts w:ascii="Helv" w:hAnsi="Helv" w:cs="Arial"/>
        </w:rPr>
        <w:pPrChange w:id="605" w:author="Lester, Victoria A JAG:EX" w:date="2016-10-06T11:39:00Z">
          <w:pPr>
            <w:pStyle w:val="ListParagraph"/>
            <w:numPr>
              <w:numId w:val="41"/>
            </w:numPr>
            <w:spacing w:line="240" w:lineRule="auto"/>
            <w:ind w:left="709" w:hanging="709"/>
          </w:pPr>
        </w:pPrChange>
      </w:pPr>
      <w:ins w:id="606" w:author="Lester, Victoria A JAG:EX" w:date="2016-10-06T11:36:00Z">
        <w:r>
          <w:rPr>
            <w:rFonts w:ascii="Helv" w:hAnsi="Helv" w:cs="Arial"/>
          </w:rPr>
          <w:t>The Contractor</w:t>
        </w:r>
      </w:ins>
      <w:ins w:id="607" w:author="Lester, Victoria A JAG:EX" w:date="2016-10-06T11:38:00Z">
        <w:r w:rsidR="00EB016F">
          <w:rPr>
            <w:rFonts w:ascii="Helv" w:hAnsi="Helv" w:cs="Arial"/>
          </w:rPr>
          <w:t xml:space="preserve"> </w:t>
        </w:r>
      </w:ins>
      <w:ins w:id="608" w:author="Lester, Victoria A JAG:EX" w:date="2016-10-06T11:36:00Z">
        <w:r w:rsidRPr="00865360">
          <w:rPr>
            <w:rFonts w:ascii="Helv" w:hAnsi="Helv" w:cs="Arial"/>
          </w:rPr>
          <w:t xml:space="preserve">will retain the copyright to </w:t>
        </w:r>
        <w:r>
          <w:rPr>
            <w:rFonts w:ascii="Helv" w:hAnsi="Helv" w:cs="Arial"/>
          </w:rPr>
          <w:t>the Contribution submitted</w:t>
        </w:r>
        <w:r w:rsidRPr="00865360">
          <w:rPr>
            <w:rFonts w:ascii="Helv" w:hAnsi="Helv" w:cs="Arial"/>
          </w:rPr>
          <w:t xml:space="preserve"> in their Pull Request unless the Licens</w:t>
        </w:r>
        <w:r>
          <w:rPr>
            <w:rFonts w:ascii="Helv" w:hAnsi="Helv" w:cs="Arial"/>
          </w:rPr>
          <w:t>e</w:t>
        </w:r>
        <w:r w:rsidRPr="00865360">
          <w:rPr>
            <w:rFonts w:ascii="Helv" w:hAnsi="Helv" w:cs="Arial"/>
          </w:rPr>
          <w:t xml:space="preserve"> </w:t>
        </w:r>
      </w:ins>
      <w:ins w:id="609" w:author="Lester, Victoria A JAG:EX" w:date="2016-10-07T11:31:00Z">
        <w:r w:rsidR="00E5757E">
          <w:rPr>
            <w:rFonts w:ascii="Helv" w:hAnsi="Helv" w:cs="Arial"/>
          </w:rPr>
          <w:t>F</w:t>
        </w:r>
      </w:ins>
      <w:ins w:id="610" w:author="Lester, Victoria A JAG:EX" w:date="2016-10-06T11:36:00Z">
        <w:r w:rsidRPr="00865360">
          <w:rPr>
            <w:rFonts w:ascii="Helv" w:hAnsi="Helv" w:cs="Arial"/>
          </w:rPr>
          <w:t>ile issued with the Opportunity</w:t>
        </w:r>
        <w:r>
          <w:rPr>
            <w:rFonts w:ascii="Helv" w:hAnsi="Helv" w:cs="Arial"/>
          </w:rPr>
          <w:t xml:space="preserve"> </w:t>
        </w:r>
        <w:r w:rsidRPr="00865360">
          <w:rPr>
            <w:rFonts w:ascii="Helv" w:hAnsi="Helv" w:cs="Arial"/>
          </w:rPr>
          <w:t xml:space="preserve">indicates otherwise.  By submitting a Pull Request, </w:t>
        </w:r>
        <w:r>
          <w:rPr>
            <w:rFonts w:ascii="Helv" w:hAnsi="Helv" w:cs="Arial"/>
          </w:rPr>
          <w:t>the Contractor</w:t>
        </w:r>
      </w:ins>
      <w:ins w:id="611" w:author="Lester, Victoria A JAG:EX" w:date="2016-10-06T11:39:00Z">
        <w:r w:rsidR="00EB016F">
          <w:rPr>
            <w:rFonts w:ascii="Helv" w:hAnsi="Helv" w:cs="Arial"/>
          </w:rPr>
          <w:t xml:space="preserve"> </w:t>
        </w:r>
      </w:ins>
      <w:ins w:id="612" w:author="Lester, Victoria A JAG:EX" w:date="2016-10-06T11:36:00Z">
        <w:r w:rsidRPr="00865360">
          <w:rPr>
            <w:rFonts w:ascii="Helv" w:hAnsi="Helv" w:cs="Arial"/>
          </w:rPr>
          <w:t>agree</w:t>
        </w:r>
        <w:r>
          <w:rPr>
            <w:rFonts w:ascii="Helv" w:hAnsi="Helv" w:cs="Arial"/>
          </w:rPr>
          <w:t>s</w:t>
        </w:r>
        <w:r w:rsidRPr="00865360">
          <w:rPr>
            <w:rFonts w:ascii="Helv" w:hAnsi="Helv" w:cs="Arial"/>
          </w:rPr>
          <w:t xml:space="preserve"> to grant the Issuer of the applicable Opportunity</w:t>
        </w:r>
        <w:r>
          <w:rPr>
            <w:rFonts w:ascii="Helv" w:hAnsi="Helv" w:cs="Arial"/>
          </w:rPr>
          <w:t xml:space="preserve"> </w:t>
        </w:r>
        <w:r w:rsidRPr="00865360">
          <w:rPr>
            <w:rFonts w:ascii="Helv" w:hAnsi="Helv" w:cs="Arial"/>
          </w:rPr>
          <w:t xml:space="preserve">rights in accordance with the License </w:t>
        </w:r>
      </w:ins>
      <w:ins w:id="613" w:author="Lester, Victoria A JAG:EX" w:date="2016-10-07T11:47:00Z">
        <w:r w:rsidR="00DB542D">
          <w:rPr>
            <w:rFonts w:ascii="Helv" w:hAnsi="Helv" w:cs="Arial"/>
          </w:rPr>
          <w:t xml:space="preserve">originally posted by the Issuer as </w:t>
        </w:r>
      </w:ins>
      <w:ins w:id="614" w:author="Lester, Victoria A JAG:EX" w:date="2016-10-06T11:36:00Z">
        <w:r w:rsidRPr="00865360">
          <w:rPr>
            <w:rFonts w:ascii="Helv" w:hAnsi="Helv" w:cs="Arial"/>
          </w:rPr>
          <w:t>applicable to th</w:t>
        </w:r>
        <w:r>
          <w:rPr>
            <w:rFonts w:ascii="Helv" w:hAnsi="Helv" w:cs="Arial"/>
          </w:rPr>
          <w:t>at</w:t>
        </w:r>
        <w:r w:rsidRPr="00865360">
          <w:rPr>
            <w:rFonts w:ascii="Helv" w:hAnsi="Helv" w:cs="Arial"/>
          </w:rPr>
          <w:t xml:space="preserve"> Opportunity.</w:t>
        </w:r>
      </w:ins>
    </w:p>
    <w:p w:rsidR="002F1F3A" w:rsidRDefault="002F1F3A" w:rsidP="002F1F3A">
      <w:pPr>
        <w:pStyle w:val="ListParagraph"/>
        <w:spacing w:line="240" w:lineRule="auto"/>
        <w:ind w:left="0"/>
        <w:rPr>
          <w:ins w:id="615" w:author="Lester, Victoria A JAG:EX" w:date="2016-10-06T11:36:00Z"/>
          <w:rFonts w:ascii="Helv" w:hAnsi="Helv" w:cs="Arial"/>
        </w:rPr>
      </w:pPr>
    </w:p>
    <w:p w:rsidR="002F1F3A" w:rsidRPr="00865360" w:rsidRDefault="00EB016F" w:rsidP="002F1F3A">
      <w:pPr>
        <w:pStyle w:val="ListParagraph"/>
        <w:numPr>
          <w:ilvl w:val="0"/>
          <w:numId w:val="41"/>
        </w:numPr>
        <w:spacing w:line="240" w:lineRule="auto"/>
        <w:ind w:left="0" w:firstLine="0"/>
        <w:rPr>
          <w:ins w:id="616" w:author="Lester, Victoria A JAG:EX" w:date="2016-10-06T11:36:00Z"/>
          <w:rFonts w:ascii="Helv" w:hAnsi="Helv" w:cs="Arial"/>
        </w:rPr>
      </w:pPr>
      <w:ins w:id="617" w:author="Lester, Victoria A JAG:EX" w:date="2016-10-06T11:39:00Z">
        <w:r>
          <w:rPr>
            <w:rFonts w:ascii="Helv" w:hAnsi="Helv" w:cs="Arial"/>
          </w:rPr>
          <w:t>The Contractor is</w:t>
        </w:r>
      </w:ins>
      <w:ins w:id="618" w:author="Lester, Victoria A JAG:EX" w:date="2016-10-06T11:36:00Z">
        <w:r w:rsidR="002F1F3A" w:rsidRPr="00865360">
          <w:rPr>
            <w:rFonts w:ascii="Helv" w:hAnsi="Helv" w:cs="Arial"/>
          </w:rPr>
          <w:t xml:space="preserve"> </w:t>
        </w:r>
        <w:r w:rsidR="002F1F3A">
          <w:rPr>
            <w:rFonts w:ascii="Helv" w:hAnsi="Helv" w:cs="Arial"/>
          </w:rPr>
          <w:t xml:space="preserve">solely </w:t>
        </w:r>
        <w:r w:rsidR="002F1F3A" w:rsidRPr="00865360">
          <w:rPr>
            <w:rFonts w:ascii="Helv" w:hAnsi="Helv" w:cs="Arial"/>
          </w:rPr>
          <w:t>responsible for:</w:t>
        </w:r>
      </w:ins>
    </w:p>
    <w:p w:rsidR="002F1F3A" w:rsidRPr="00865360" w:rsidRDefault="002F1F3A">
      <w:pPr>
        <w:pStyle w:val="ListParagraph"/>
        <w:numPr>
          <w:ilvl w:val="0"/>
          <w:numId w:val="42"/>
        </w:numPr>
        <w:spacing w:line="240" w:lineRule="auto"/>
        <w:contextualSpacing w:val="0"/>
        <w:rPr>
          <w:ins w:id="619" w:author="Lester, Victoria A JAG:EX" w:date="2016-10-06T11:36:00Z"/>
          <w:rFonts w:ascii="Helv" w:hAnsi="Helv" w:cs="Arial"/>
        </w:rPr>
        <w:pPrChange w:id="620" w:author="Lester, Victoria A JAG:EX" w:date="2016-10-07T11:47:00Z">
          <w:pPr>
            <w:pStyle w:val="ListParagraph"/>
            <w:numPr>
              <w:numId w:val="27"/>
            </w:numPr>
            <w:spacing w:line="240" w:lineRule="auto"/>
            <w:ind w:left="1080" w:hanging="360"/>
            <w:contextualSpacing w:val="0"/>
          </w:pPr>
        </w:pPrChange>
      </w:pPr>
      <w:ins w:id="621" w:author="Lester, Victoria A JAG:EX" w:date="2016-10-06T11:36:00Z">
        <w:r w:rsidRPr="00865360">
          <w:rPr>
            <w:rFonts w:ascii="Helv" w:hAnsi="Helv" w:cs="Arial"/>
          </w:rPr>
          <w:t xml:space="preserve">ensuring </w:t>
        </w:r>
      </w:ins>
      <w:ins w:id="622" w:author="Lester, Victoria A JAG:EX" w:date="2016-10-06T11:39:00Z">
        <w:r w:rsidR="00EB016F">
          <w:rPr>
            <w:rFonts w:ascii="Helv" w:hAnsi="Helv" w:cs="Arial"/>
          </w:rPr>
          <w:t>its</w:t>
        </w:r>
      </w:ins>
      <w:ins w:id="623" w:author="Lester, Victoria A JAG:EX" w:date="2016-10-06T11:36:00Z">
        <w:r w:rsidRPr="00865360">
          <w:rPr>
            <w:rFonts w:ascii="Helv" w:hAnsi="Helv" w:cs="Arial"/>
          </w:rPr>
          <w:t xml:space="preserve"> Pull Requests are complete and are in compliance with the Opportunity and these </w:t>
        </w:r>
      </w:ins>
      <w:ins w:id="624" w:author="Lester, Victoria A JAG:EX" w:date="2016-10-06T11:39:00Z">
        <w:r w:rsidR="00EB016F">
          <w:rPr>
            <w:rFonts w:ascii="Helv" w:hAnsi="Helv" w:cs="Arial"/>
          </w:rPr>
          <w:t xml:space="preserve">Contract </w:t>
        </w:r>
      </w:ins>
      <w:ins w:id="625" w:author="Lester, Victoria A JAG:EX" w:date="2016-10-06T11:36:00Z">
        <w:r w:rsidRPr="00865360">
          <w:rPr>
            <w:rFonts w:ascii="Helv" w:hAnsi="Helv" w:cs="Arial"/>
          </w:rPr>
          <w:t>Terms;</w:t>
        </w:r>
      </w:ins>
    </w:p>
    <w:p w:rsidR="002F1F3A" w:rsidRPr="00865360" w:rsidRDefault="00EB016F">
      <w:pPr>
        <w:pStyle w:val="ListParagraph"/>
        <w:numPr>
          <w:ilvl w:val="0"/>
          <w:numId w:val="42"/>
        </w:numPr>
        <w:spacing w:line="240" w:lineRule="auto"/>
        <w:contextualSpacing w:val="0"/>
        <w:rPr>
          <w:ins w:id="626" w:author="Lester, Victoria A JAG:EX" w:date="2016-10-06T11:36:00Z"/>
          <w:rFonts w:ascii="Helv" w:hAnsi="Helv" w:cs="Arial"/>
        </w:rPr>
        <w:pPrChange w:id="627" w:author="Lester, Victoria A JAG:EX" w:date="2016-10-07T11:47:00Z">
          <w:pPr>
            <w:pStyle w:val="ListParagraph"/>
            <w:numPr>
              <w:numId w:val="27"/>
            </w:numPr>
            <w:spacing w:line="240" w:lineRule="auto"/>
            <w:ind w:left="1080" w:hanging="360"/>
            <w:contextualSpacing w:val="0"/>
          </w:pPr>
        </w:pPrChange>
      </w:pPr>
      <w:ins w:id="628" w:author="Lester, Victoria A JAG:EX" w:date="2016-10-06T11:39:00Z">
        <w:r>
          <w:rPr>
            <w:rFonts w:ascii="Helv" w:hAnsi="Helv" w:cs="Arial"/>
          </w:rPr>
          <w:t>it</w:t>
        </w:r>
      </w:ins>
      <w:ins w:id="629" w:author="Lester, Victoria A JAG:EX" w:date="2016-10-07T11:48:00Z">
        <w:r w:rsidR="00DB542D">
          <w:rPr>
            <w:rFonts w:ascii="Helv" w:hAnsi="Helv" w:cs="Arial"/>
          </w:rPr>
          <w:t>s</w:t>
        </w:r>
      </w:ins>
      <w:ins w:id="630" w:author="Lester, Victoria A JAG:EX" w:date="2016-10-06T11:36:00Z">
        <w:r w:rsidR="002F1F3A" w:rsidRPr="00865360">
          <w:rPr>
            <w:rFonts w:ascii="Helv" w:hAnsi="Helv" w:cs="Arial"/>
          </w:rPr>
          <w:t xml:space="preserve"> own expenses in participating in a</w:t>
        </w:r>
        <w:r w:rsidR="002F1F3A">
          <w:rPr>
            <w:rFonts w:ascii="Helv" w:hAnsi="Helv" w:cs="Arial"/>
          </w:rPr>
          <w:t>n</w:t>
        </w:r>
        <w:r w:rsidR="002F1F3A" w:rsidRPr="00865360">
          <w:rPr>
            <w:rFonts w:ascii="Helv" w:hAnsi="Helv" w:cs="Arial"/>
          </w:rPr>
          <w:t xml:space="preserve"> Opportunity, including any costs in preparing a Pull Request;  </w:t>
        </w:r>
      </w:ins>
    </w:p>
    <w:p w:rsidR="002F1F3A" w:rsidRPr="00865360" w:rsidRDefault="002F1F3A">
      <w:pPr>
        <w:pStyle w:val="ListParagraph"/>
        <w:numPr>
          <w:ilvl w:val="0"/>
          <w:numId w:val="42"/>
        </w:numPr>
        <w:spacing w:line="240" w:lineRule="auto"/>
        <w:contextualSpacing w:val="0"/>
        <w:rPr>
          <w:ins w:id="631" w:author="Lester, Victoria A JAG:EX" w:date="2016-10-06T11:36:00Z"/>
          <w:rFonts w:ascii="Helv" w:hAnsi="Helv" w:cs="Arial"/>
        </w:rPr>
        <w:pPrChange w:id="632" w:author="Lester, Victoria A JAG:EX" w:date="2016-10-07T11:47:00Z">
          <w:pPr>
            <w:pStyle w:val="ListParagraph"/>
            <w:numPr>
              <w:numId w:val="27"/>
            </w:numPr>
            <w:spacing w:line="240" w:lineRule="auto"/>
            <w:ind w:left="1080" w:hanging="360"/>
            <w:contextualSpacing w:val="0"/>
          </w:pPr>
        </w:pPrChange>
      </w:pPr>
      <w:ins w:id="633" w:author="Lester, Victoria A JAG:EX" w:date="2016-10-06T11:36:00Z">
        <w:r w:rsidRPr="00865360">
          <w:rPr>
            <w:rFonts w:ascii="Helv" w:hAnsi="Helv" w:cs="Arial"/>
          </w:rPr>
          <w:t>accepting and complying with the terms of use of sites used in conjunction with a</w:t>
        </w:r>
        <w:r>
          <w:rPr>
            <w:rFonts w:ascii="Helv" w:hAnsi="Helv" w:cs="Arial"/>
          </w:rPr>
          <w:t>n</w:t>
        </w:r>
        <w:r w:rsidRPr="00865360">
          <w:rPr>
            <w:rFonts w:ascii="Helv" w:hAnsi="Helv" w:cs="Arial"/>
          </w:rPr>
          <w:t xml:space="preserve"> Opportunity (e.g. GitHub, PayPal); </w:t>
        </w:r>
      </w:ins>
    </w:p>
    <w:p w:rsidR="002F1F3A" w:rsidRPr="00865360" w:rsidRDefault="002F1F3A">
      <w:pPr>
        <w:pStyle w:val="ListParagraph"/>
        <w:numPr>
          <w:ilvl w:val="0"/>
          <w:numId w:val="42"/>
        </w:numPr>
        <w:spacing w:line="240" w:lineRule="auto"/>
        <w:contextualSpacing w:val="0"/>
        <w:rPr>
          <w:ins w:id="634" w:author="Lester, Victoria A JAG:EX" w:date="2016-10-06T11:36:00Z"/>
          <w:rFonts w:ascii="Helv" w:hAnsi="Helv" w:cs="Arial"/>
        </w:rPr>
        <w:pPrChange w:id="635" w:author="Lester, Victoria A JAG:EX" w:date="2016-10-07T11:47:00Z">
          <w:pPr>
            <w:pStyle w:val="ListParagraph"/>
            <w:numPr>
              <w:numId w:val="27"/>
            </w:numPr>
            <w:spacing w:line="240" w:lineRule="auto"/>
            <w:ind w:left="1080" w:hanging="360"/>
            <w:contextualSpacing w:val="0"/>
          </w:pPr>
        </w:pPrChange>
      </w:pPr>
      <w:ins w:id="636" w:author="Lester, Victoria A JAG:EX" w:date="2016-10-06T11:36:00Z">
        <w:r w:rsidRPr="00865360">
          <w:rPr>
            <w:rFonts w:ascii="Helv" w:hAnsi="Helv" w:cs="Arial"/>
          </w:rPr>
          <w:t xml:space="preserve">ensuring </w:t>
        </w:r>
      </w:ins>
      <w:ins w:id="637" w:author="Lester, Victoria A JAG:EX" w:date="2016-10-07T11:47:00Z">
        <w:r w:rsidR="00DB542D">
          <w:rPr>
            <w:rFonts w:ascii="Helv" w:hAnsi="Helv" w:cs="Arial"/>
          </w:rPr>
          <w:t>it has</w:t>
        </w:r>
      </w:ins>
      <w:ins w:id="638" w:author="Lester, Victoria A JAG:EX" w:date="2016-10-06T11:36:00Z">
        <w:r w:rsidRPr="00865360">
          <w:rPr>
            <w:rFonts w:ascii="Helv" w:hAnsi="Helv" w:cs="Arial"/>
          </w:rPr>
          <w:t xml:space="preserve"> the ability and authority to submit a Pull Request and accept these </w:t>
        </w:r>
      </w:ins>
      <w:ins w:id="639" w:author="Lester, Victoria A JAG:EX" w:date="2016-10-06T11:50:00Z">
        <w:r w:rsidR="00DF73D0">
          <w:rPr>
            <w:rFonts w:ascii="Helv" w:hAnsi="Helv" w:cs="Arial"/>
          </w:rPr>
          <w:t xml:space="preserve">Contract </w:t>
        </w:r>
      </w:ins>
      <w:ins w:id="640" w:author="Lester, Victoria A JAG:EX" w:date="2016-10-06T11:36:00Z">
        <w:r w:rsidRPr="00865360">
          <w:rPr>
            <w:rFonts w:ascii="Helv" w:hAnsi="Helv" w:cs="Arial"/>
          </w:rPr>
          <w:t xml:space="preserve">Terms applicable to the Opportunity; </w:t>
        </w:r>
      </w:ins>
    </w:p>
    <w:p w:rsidR="002F1F3A" w:rsidRPr="00865360" w:rsidRDefault="002F1F3A">
      <w:pPr>
        <w:pStyle w:val="ListParagraph"/>
        <w:numPr>
          <w:ilvl w:val="0"/>
          <w:numId w:val="42"/>
        </w:numPr>
        <w:spacing w:line="240" w:lineRule="auto"/>
        <w:contextualSpacing w:val="0"/>
        <w:rPr>
          <w:ins w:id="641" w:author="Lester, Victoria A JAG:EX" w:date="2016-10-06T11:36:00Z"/>
          <w:rFonts w:ascii="Helv" w:hAnsi="Helv" w:cs="Arial"/>
        </w:rPr>
        <w:pPrChange w:id="642" w:author="Lester, Victoria A JAG:EX" w:date="2016-10-07T11:47:00Z">
          <w:pPr>
            <w:pStyle w:val="ListParagraph"/>
            <w:numPr>
              <w:numId w:val="27"/>
            </w:numPr>
            <w:spacing w:line="240" w:lineRule="auto"/>
            <w:ind w:left="1080" w:hanging="360"/>
            <w:contextualSpacing w:val="0"/>
          </w:pPr>
        </w:pPrChange>
      </w:pPr>
      <w:ins w:id="643" w:author="Lester, Victoria A JAG:EX" w:date="2016-10-06T11:36:00Z">
        <w:r w:rsidRPr="00865360">
          <w:rPr>
            <w:rFonts w:ascii="Helv" w:hAnsi="Helv" w:cs="Arial"/>
          </w:rPr>
          <w:t>determining, managing and paying any income or other taxes, fees or applicable payments that may be incurred as a result of a Payment; and</w:t>
        </w:r>
      </w:ins>
    </w:p>
    <w:p w:rsidR="002F1F3A" w:rsidRDefault="002F1F3A">
      <w:pPr>
        <w:pStyle w:val="ListParagraph"/>
        <w:numPr>
          <w:ilvl w:val="0"/>
          <w:numId w:val="42"/>
        </w:numPr>
        <w:spacing w:line="240" w:lineRule="auto"/>
        <w:contextualSpacing w:val="0"/>
        <w:rPr>
          <w:ins w:id="644" w:author="Lester, Victoria A JAG:EX" w:date="2016-10-06T11:36:00Z"/>
          <w:rFonts w:ascii="Helv" w:hAnsi="Helv" w:cs="Arial"/>
        </w:rPr>
        <w:pPrChange w:id="645" w:author="Lester, Victoria A JAG:EX" w:date="2016-10-07T11:47:00Z">
          <w:pPr>
            <w:pStyle w:val="ListParagraph"/>
            <w:numPr>
              <w:numId w:val="27"/>
            </w:numPr>
            <w:spacing w:line="240" w:lineRule="auto"/>
            <w:ind w:left="1080" w:hanging="360"/>
            <w:contextualSpacing w:val="0"/>
          </w:pPr>
        </w:pPrChange>
      </w:pPr>
      <w:proofErr w:type="gramStart"/>
      <w:ins w:id="646" w:author="Lester, Victoria A JAG:EX" w:date="2016-10-06T11:36:00Z">
        <w:r w:rsidRPr="00865360">
          <w:rPr>
            <w:rFonts w:ascii="Helv" w:hAnsi="Helv" w:cs="Arial"/>
          </w:rPr>
          <w:t>complying</w:t>
        </w:r>
        <w:proofErr w:type="gramEnd"/>
        <w:r w:rsidRPr="00865360">
          <w:rPr>
            <w:rFonts w:ascii="Helv" w:hAnsi="Helv" w:cs="Arial"/>
          </w:rPr>
          <w:t xml:space="preserve"> with all applicable laws</w:t>
        </w:r>
      </w:ins>
      <w:ins w:id="647" w:author="Lester, Victoria A JAG:EX" w:date="2016-10-07T12:41:00Z">
        <w:r w:rsidR="009F6016">
          <w:rPr>
            <w:rFonts w:ascii="Helv" w:hAnsi="Helv" w:cs="Arial"/>
          </w:rPr>
          <w:t>, including</w:t>
        </w:r>
      </w:ins>
      <w:ins w:id="648" w:author="Lester, Victoria A JAG:EX" w:date="2016-10-06T11:36:00Z">
        <w:r w:rsidRPr="00865360">
          <w:rPr>
            <w:rFonts w:ascii="Helv" w:hAnsi="Helv" w:cs="Arial"/>
          </w:rPr>
          <w:t xml:space="preserve"> in relation to the submission of a Pull Request and receipt of a Payment.</w:t>
        </w:r>
      </w:ins>
    </w:p>
    <w:p w:rsidR="002F1F3A" w:rsidRDefault="002F1F3A" w:rsidP="002F1F3A">
      <w:pPr>
        <w:spacing w:line="240" w:lineRule="auto"/>
        <w:jc w:val="center"/>
        <w:rPr>
          <w:ins w:id="649" w:author="Lester, Victoria A JAG:EX" w:date="2016-10-06T11:36:00Z"/>
          <w:b/>
        </w:rPr>
      </w:pPr>
    </w:p>
    <w:p w:rsidR="002F1F3A" w:rsidRPr="006D4BE3" w:rsidRDefault="002F1F3A" w:rsidP="002F1F3A">
      <w:pPr>
        <w:spacing w:line="240" w:lineRule="auto"/>
        <w:rPr>
          <w:ins w:id="650" w:author="Lester, Victoria A JAG:EX" w:date="2016-10-06T11:36:00Z"/>
          <w:rFonts w:ascii="Helv" w:hAnsi="Helv" w:cs="Arial"/>
          <w:b/>
        </w:rPr>
      </w:pPr>
      <w:ins w:id="651" w:author="Lester, Victoria A JAG:EX" w:date="2016-10-06T11:36:00Z">
        <w:r w:rsidRPr="006D4BE3">
          <w:rPr>
            <w:rFonts w:ascii="Helv" w:hAnsi="Helv" w:cs="Arial"/>
            <w:b/>
          </w:rPr>
          <w:t>Representations and Warranties</w:t>
        </w:r>
      </w:ins>
    </w:p>
    <w:p w:rsidR="002F1F3A" w:rsidRPr="006D4BE3" w:rsidRDefault="002F1F3A" w:rsidP="002F1F3A">
      <w:pPr>
        <w:spacing w:line="240" w:lineRule="auto"/>
        <w:rPr>
          <w:ins w:id="652" w:author="Lester, Victoria A JAG:EX" w:date="2016-10-06T11:36:00Z"/>
          <w:rFonts w:ascii="Helv" w:hAnsi="Helv" w:cs="Arial"/>
        </w:rPr>
      </w:pPr>
    </w:p>
    <w:p w:rsidR="002F1F3A" w:rsidRPr="006D4BE3" w:rsidRDefault="00DF73D0" w:rsidP="002F1F3A">
      <w:pPr>
        <w:pStyle w:val="ListParagraph"/>
        <w:numPr>
          <w:ilvl w:val="0"/>
          <w:numId w:val="41"/>
        </w:numPr>
        <w:spacing w:line="240" w:lineRule="auto"/>
        <w:ind w:left="709" w:hanging="709"/>
        <w:rPr>
          <w:ins w:id="653" w:author="Lester, Victoria A JAG:EX" w:date="2016-10-06T11:36:00Z"/>
          <w:rFonts w:ascii="Helv" w:hAnsi="Helv" w:cs="Arial"/>
        </w:rPr>
      </w:pPr>
      <w:ins w:id="654" w:author="Lester, Victoria A JAG:EX" w:date="2016-10-06T11:50:00Z">
        <w:r>
          <w:rPr>
            <w:rFonts w:ascii="Helv" w:hAnsi="Helv" w:cs="Arial"/>
          </w:rPr>
          <w:t xml:space="preserve">The Contractor </w:t>
        </w:r>
      </w:ins>
      <w:ins w:id="655" w:author="Lester, Victoria A JAG:EX" w:date="2016-10-06T11:36:00Z">
        <w:r w:rsidR="002F1F3A">
          <w:rPr>
            <w:rFonts w:ascii="Helv" w:hAnsi="Helv" w:cs="Arial"/>
          </w:rPr>
          <w:t>represent</w:t>
        </w:r>
      </w:ins>
      <w:ins w:id="656" w:author="Lester, Victoria A JAG:EX" w:date="2016-10-06T11:50:00Z">
        <w:r>
          <w:rPr>
            <w:rFonts w:ascii="Helv" w:hAnsi="Helv" w:cs="Arial"/>
          </w:rPr>
          <w:t>s</w:t>
        </w:r>
      </w:ins>
      <w:ins w:id="657" w:author="Lester, Victoria A JAG:EX" w:date="2016-10-06T11:36:00Z">
        <w:r w:rsidR="002F1F3A">
          <w:rPr>
            <w:rFonts w:ascii="Helv" w:hAnsi="Helv" w:cs="Arial"/>
          </w:rPr>
          <w:t xml:space="preserve"> and </w:t>
        </w:r>
        <w:r w:rsidR="002F1F3A" w:rsidRPr="006D4BE3">
          <w:rPr>
            <w:rFonts w:ascii="Helv" w:hAnsi="Helv" w:cs="Arial"/>
          </w:rPr>
          <w:t>warrant</w:t>
        </w:r>
      </w:ins>
      <w:ins w:id="658" w:author="Lester, Victoria A JAG:EX" w:date="2016-10-06T11:50:00Z">
        <w:r>
          <w:rPr>
            <w:rFonts w:ascii="Helv" w:hAnsi="Helv" w:cs="Arial"/>
          </w:rPr>
          <w:t>s</w:t>
        </w:r>
      </w:ins>
      <w:ins w:id="659" w:author="Lester, Victoria A JAG:EX" w:date="2016-10-06T11:36:00Z">
        <w:r w:rsidR="002F1F3A" w:rsidRPr="006D4BE3">
          <w:rPr>
            <w:rFonts w:ascii="Helv" w:hAnsi="Helv" w:cs="Arial"/>
          </w:rPr>
          <w:t xml:space="preserve"> that:</w:t>
        </w:r>
      </w:ins>
    </w:p>
    <w:p w:rsidR="002F1F3A" w:rsidRPr="006D4BE3" w:rsidRDefault="002F1F3A" w:rsidP="002F1F3A">
      <w:pPr>
        <w:spacing w:line="240" w:lineRule="auto"/>
        <w:ind w:left="1440" w:hanging="720"/>
        <w:rPr>
          <w:ins w:id="660" w:author="Lester, Victoria A JAG:EX" w:date="2016-10-06T11:36:00Z"/>
          <w:rFonts w:ascii="Helv" w:hAnsi="Helv" w:cs="Arial"/>
        </w:rPr>
      </w:pPr>
      <w:ins w:id="661" w:author="Lester, Victoria A JAG:EX" w:date="2016-10-06T11:36:00Z">
        <w:r w:rsidRPr="006D4BE3">
          <w:rPr>
            <w:rFonts w:ascii="Helv" w:hAnsi="Helv" w:cs="Arial"/>
          </w:rPr>
          <w:t>a)</w:t>
        </w:r>
        <w:r w:rsidRPr="006D4BE3">
          <w:rPr>
            <w:rFonts w:ascii="Helv" w:hAnsi="Helv" w:cs="Arial"/>
          </w:rPr>
          <w:tab/>
          <w:t>the material contained in the Pull Request does not infringe, misappropriate or misuse any copyright, patent, trade-mark, trade secret or confidential or proprietary information of a third party;</w:t>
        </w:r>
      </w:ins>
    </w:p>
    <w:p w:rsidR="002F1F3A" w:rsidRPr="006D4BE3" w:rsidRDefault="002F1F3A" w:rsidP="002F1F3A">
      <w:pPr>
        <w:spacing w:line="240" w:lineRule="auto"/>
        <w:ind w:left="1440" w:hanging="720"/>
        <w:rPr>
          <w:ins w:id="662" w:author="Lester, Victoria A JAG:EX" w:date="2016-10-06T11:36:00Z"/>
          <w:rFonts w:ascii="Helv" w:hAnsi="Helv" w:cs="Arial"/>
        </w:rPr>
      </w:pPr>
      <w:ins w:id="663" w:author="Lester, Victoria A JAG:EX" w:date="2016-10-06T11:36:00Z">
        <w:r w:rsidRPr="006D4BE3">
          <w:rPr>
            <w:rFonts w:ascii="Helv" w:hAnsi="Helv" w:cs="Arial"/>
          </w:rPr>
          <w:t>b)</w:t>
        </w:r>
        <w:r w:rsidRPr="006D4BE3">
          <w:rPr>
            <w:rFonts w:ascii="Helv" w:hAnsi="Helv" w:cs="Arial"/>
          </w:rPr>
          <w:tab/>
        </w:r>
        <w:proofErr w:type="gramStart"/>
        <w:r w:rsidRPr="006D4BE3">
          <w:rPr>
            <w:rFonts w:ascii="Helv" w:hAnsi="Helv" w:cs="Arial"/>
          </w:rPr>
          <w:t>they</w:t>
        </w:r>
        <w:proofErr w:type="gramEnd"/>
        <w:r w:rsidRPr="006D4BE3">
          <w:rPr>
            <w:rFonts w:ascii="Helv" w:hAnsi="Helv" w:cs="Arial"/>
          </w:rPr>
          <w:t xml:space="preserve"> have the rights to submit the material contained in their Pull Request</w:t>
        </w:r>
      </w:ins>
      <w:ins w:id="664" w:author="Lester, Victoria A JAG:EX" w:date="2016-10-07T14:41:00Z">
        <w:r w:rsidR="007F5295">
          <w:rPr>
            <w:rFonts w:ascii="Helv" w:hAnsi="Helv" w:cs="Arial"/>
          </w:rPr>
          <w:t xml:space="preserve"> and to grant any licenses under these Contract Terms</w:t>
        </w:r>
      </w:ins>
      <w:ins w:id="665" w:author="Lester, Victoria A JAG:EX" w:date="2016-10-06T11:36:00Z">
        <w:r w:rsidRPr="006D4BE3">
          <w:rPr>
            <w:rFonts w:ascii="Helv" w:hAnsi="Helv" w:cs="Arial"/>
          </w:rPr>
          <w:t xml:space="preserve">; </w:t>
        </w:r>
      </w:ins>
    </w:p>
    <w:p w:rsidR="002F1F3A" w:rsidRPr="006D4BE3" w:rsidRDefault="002F1F3A" w:rsidP="002F1F3A">
      <w:pPr>
        <w:spacing w:line="240" w:lineRule="auto"/>
        <w:ind w:left="1440" w:hanging="720"/>
        <w:rPr>
          <w:ins w:id="666" w:author="Lester, Victoria A JAG:EX" w:date="2016-10-06T11:36:00Z"/>
          <w:rFonts w:ascii="Helv" w:hAnsi="Helv" w:cs="Arial"/>
        </w:rPr>
      </w:pPr>
      <w:ins w:id="667" w:author="Lester, Victoria A JAG:EX" w:date="2016-10-06T11:36:00Z">
        <w:r w:rsidRPr="006D4BE3">
          <w:rPr>
            <w:rFonts w:ascii="Helv" w:hAnsi="Helv" w:cs="Arial"/>
          </w:rPr>
          <w:t>c)</w:t>
        </w:r>
        <w:r w:rsidRPr="006D4BE3">
          <w:rPr>
            <w:rFonts w:ascii="Helv" w:hAnsi="Helv" w:cs="Arial"/>
          </w:rPr>
          <w:tab/>
        </w:r>
        <w:proofErr w:type="gramStart"/>
        <w:r w:rsidRPr="006D4BE3">
          <w:rPr>
            <w:rFonts w:ascii="Helv" w:hAnsi="Helv" w:cs="Arial"/>
          </w:rPr>
          <w:t>they</w:t>
        </w:r>
        <w:proofErr w:type="gramEnd"/>
        <w:r w:rsidRPr="006D4BE3">
          <w:rPr>
            <w:rFonts w:ascii="Helv" w:hAnsi="Helv" w:cs="Arial"/>
          </w:rPr>
          <w:t xml:space="preserve"> are not aware of any circumstances that would give rise to a conflict of interest, either actual or perceived</w:t>
        </w:r>
        <w:r>
          <w:rPr>
            <w:rFonts w:ascii="Helv" w:hAnsi="Helv" w:cs="Arial"/>
          </w:rPr>
          <w:t>,</w:t>
        </w:r>
        <w:r w:rsidRPr="006D4BE3">
          <w:rPr>
            <w:rFonts w:ascii="Helv" w:hAnsi="Helv" w:cs="Arial"/>
          </w:rPr>
          <w:t xml:space="preserve"> in respect of the Opportunity; and</w:t>
        </w:r>
      </w:ins>
    </w:p>
    <w:p w:rsidR="002F1F3A" w:rsidRPr="006D4BE3" w:rsidRDefault="002F1F3A" w:rsidP="002F1F3A">
      <w:pPr>
        <w:spacing w:line="240" w:lineRule="auto"/>
        <w:ind w:left="1440" w:hanging="720"/>
        <w:rPr>
          <w:ins w:id="668" w:author="Lester, Victoria A JAG:EX" w:date="2016-10-06T11:36:00Z"/>
          <w:rFonts w:ascii="Helv" w:hAnsi="Helv" w:cs="Arial"/>
        </w:rPr>
      </w:pPr>
      <w:ins w:id="669" w:author="Lester, Victoria A JAG:EX" w:date="2016-10-06T11:36:00Z">
        <w:r w:rsidRPr="006D4BE3">
          <w:rPr>
            <w:rFonts w:ascii="Helv" w:hAnsi="Helv" w:cs="Arial"/>
          </w:rPr>
          <w:t>d)</w:t>
        </w:r>
        <w:r w:rsidRPr="006D4BE3">
          <w:rPr>
            <w:rFonts w:ascii="Helv" w:hAnsi="Helv" w:cs="Arial"/>
          </w:rPr>
          <w:tab/>
          <w:t xml:space="preserve">they have the power and capacity to enter into </w:t>
        </w:r>
        <w:r>
          <w:rPr>
            <w:rFonts w:ascii="Helv" w:hAnsi="Helv" w:cs="Arial"/>
          </w:rPr>
          <w:t xml:space="preserve">an agreement on these </w:t>
        </w:r>
      </w:ins>
      <w:ins w:id="670" w:author="Lester, Victoria A JAG:EX" w:date="2016-10-07T11:26:00Z">
        <w:r w:rsidR="00E5757E">
          <w:rPr>
            <w:rFonts w:ascii="Helv" w:hAnsi="Helv" w:cs="Arial"/>
          </w:rPr>
          <w:t xml:space="preserve">Contract </w:t>
        </w:r>
      </w:ins>
      <w:ins w:id="671" w:author="Lester, Victoria A JAG:EX" w:date="2016-10-06T11:36:00Z">
        <w:r>
          <w:rPr>
            <w:rFonts w:ascii="Helv" w:hAnsi="Helv" w:cs="Arial"/>
          </w:rPr>
          <w:t>Terms</w:t>
        </w:r>
        <w:r w:rsidRPr="006D4BE3">
          <w:rPr>
            <w:rFonts w:ascii="Helv" w:hAnsi="Helv" w:cs="Arial"/>
          </w:rPr>
          <w:t xml:space="preserve"> and, if the</w:t>
        </w:r>
        <w:r>
          <w:rPr>
            <w:rFonts w:ascii="Helv" w:hAnsi="Helv" w:cs="Arial"/>
          </w:rPr>
          <w:t xml:space="preserve"> </w:t>
        </w:r>
      </w:ins>
      <w:ins w:id="672" w:author="Lester, Victoria A JAG:EX" w:date="2016-10-06T11:51:00Z">
        <w:r w:rsidR="00DF73D0">
          <w:rPr>
            <w:rFonts w:ascii="Helv" w:hAnsi="Helv" w:cs="Arial"/>
          </w:rPr>
          <w:t>Contractor</w:t>
        </w:r>
      </w:ins>
      <w:ins w:id="673" w:author="Lester, Victoria A JAG:EX" w:date="2016-10-06T11:36:00Z">
        <w:r w:rsidRPr="006D4BE3">
          <w:rPr>
            <w:rFonts w:ascii="Helv" w:hAnsi="Helv" w:cs="Arial"/>
          </w:rPr>
          <w:t xml:space="preserve"> is not an individual, to observe, perform and comply with the</w:t>
        </w:r>
        <w:r>
          <w:rPr>
            <w:rFonts w:ascii="Helv" w:hAnsi="Helv" w:cs="Arial"/>
          </w:rPr>
          <w:t>se</w:t>
        </w:r>
        <w:r w:rsidRPr="006D4BE3">
          <w:rPr>
            <w:rFonts w:ascii="Helv" w:hAnsi="Helv" w:cs="Arial"/>
          </w:rPr>
          <w:t xml:space="preserve"> </w:t>
        </w:r>
      </w:ins>
      <w:ins w:id="674" w:author="Lester, Victoria A JAG:EX" w:date="2016-10-07T11:26:00Z">
        <w:r w:rsidR="00E5757E">
          <w:rPr>
            <w:rFonts w:ascii="Helv" w:hAnsi="Helv" w:cs="Arial"/>
          </w:rPr>
          <w:t xml:space="preserve">Contract </w:t>
        </w:r>
      </w:ins>
      <w:ins w:id="675" w:author="Lester, Victoria A JAG:EX" w:date="2016-10-06T11:36:00Z">
        <w:r>
          <w:rPr>
            <w:rFonts w:ascii="Helv" w:hAnsi="Helv" w:cs="Arial"/>
          </w:rPr>
          <w:t>T</w:t>
        </w:r>
        <w:r w:rsidRPr="006D4BE3">
          <w:rPr>
            <w:rFonts w:ascii="Helv" w:hAnsi="Helv" w:cs="Arial"/>
          </w:rPr>
          <w:t>erms and</w:t>
        </w:r>
        <w:r>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Pr>
            <w:rFonts w:ascii="Helv" w:hAnsi="Helv" w:cs="Arial"/>
          </w:rPr>
          <w:t>an</w:t>
        </w:r>
        <w:r w:rsidRPr="006D4BE3">
          <w:rPr>
            <w:rFonts w:ascii="Helv" w:hAnsi="Helv" w:cs="Arial"/>
          </w:rPr>
          <w:t xml:space="preserve"> </w:t>
        </w:r>
        <w:r>
          <w:rPr>
            <w:rFonts w:ascii="Helv" w:hAnsi="Helv" w:cs="Arial"/>
          </w:rPr>
          <w:t>a</w:t>
        </w:r>
        <w:r w:rsidRPr="006D4BE3">
          <w:rPr>
            <w:rFonts w:ascii="Helv" w:hAnsi="Helv" w:cs="Arial"/>
          </w:rPr>
          <w:t>greement</w:t>
        </w:r>
        <w:r>
          <w:rPr>
            <w:rFonts w:ascii="Helv" w:hAnsi="Helv" w:cs="Arial"/>
          </w:rPr>
          <w:t xml:space="preserve"> on these </w:t>
        </w:r>
      </w:ins>
      <w:ins w:id="676" w:author="Lester, Victoria A JAG:EX" w:date="2016-10-07T11:26:00Z">
        <w:r w:rsidR="00E5757E">
          <w:rPr>
            <w:rFonts w:ascii="Helv" w:hAnsi="Helv" w:cs="Arial"/>
          </w:rPr>
          <w:t xml:space="preserve">Contract </w:t>
        </w:r>
      </w:ins>
      <w:ins w:id="677" w:author="Lester, Victoria A JAG:EX" w:date="2016-10-06T11:36:00Z">
        <w:r>
          <w:rPr>
            <w:rFonts w:ascii="Helv" w:hAnsi="Helv" w:cs="Arial"/>
          </w:rPr>
          <w:t>Terms</w:t>
        </w:r>
        <w:r w:rsidRPr="006D4BE3">
          <w:rPr>
            <w:rFonts w:ascii="Helv" w:hAnsi="Helv" w:cs="Arial"/>
          </w:rPr>
          <w:t xml:space="preserve"> by, or on behalf of, the </w:t>
        </w:r>
      </w:ins>
      <w:ins w:id="678" w:author="Lester, Victoria A JAG:EX" w:date="2016-10-06T11:51:00Z">
        <w:r w:rsidR="00DF73D0">
          <w:rPr>
            <w:rFonts w:ascii="Helv" w:hAnsi="Helv" w:cs="Arial"/>
          </w:rPr>
          <w:t>Contractor</w:t>
        </w:r>
      </w:ins>
      <w:ins w:id="679" w:author="Lester, Victoria A JAG:EX" w:date="2016-10-06T11:36:00Z">
        <w:r w:rsidRPr="006D4BE3">
          <w:rPr>
            <w:rFonts w:ascii="Helv" w:hAnsi="Helv" w:cs="Arial"/>
          </w:rPr>
          <w:t>.</w:t>
        </w:r>
      </w:ins>
    </w:p>
    <w:p w:rsidR="002F1F3A" w:rsidRDefault="002F1F3A" w:rsidP="001B5DEE">
      <w:pPr>
        <w:spacing w:line="240" w:lineRule="auto"/>
        <w:rPr>
          <w:ins w:id="680" w:author="Lester, Victoria A JAG:EX" w:date="2016-10-06T11:36:00Z"/>
          <w:rFonts w:ascii="Helv" w:hAnsi="Helv" w:cs="Arial"/>
          <w:b/>
        </w:rPr>
      </w:pPr>
    </w:p>
    <w:p w:rsidR="001B5DEE" w:rsidRPr="008C37DF" w:rsidRDefault="001B5DEE" w:rsidP="001B5DEE">
      <w:pPr>
        <w:spacing w:line="240" w:lineRule="auto"/>
        <w:rPr>
          <w:ins w:id="681" w:author="Lester, Victoria A JAG:EX" w:date="2016-10-06T10:52:00Z"/>
          <w:rFonts w:ascii="Helv" w:hAnsi="Helv" w:cs="Arial"/>
          <w:b/>
        </w:rPr>
      </w:pPr>
      <w:ins w:id="682" w:author="Lester, Victoria A JAG:EX" w:date="2016-10-06T10:52:00Z">
        <w:r>
          <w:rPr>
            <w:rFonts w:ascii="Helv" w:hAnsi="Helv" w:cs="Arial"/>
            <w:b/>
          </w:rPr>
          <w:t>Force Majeure</w:t>
        </w:r>
      </w:ins>
    </w:p>
    <w:p w:rsidR="001B5DEE" w:rsidRDefault="001B5DEE" w:rsidP="001B5DEE">
      <w:pPr>
        <w:spacing w:line="240" w:lineRule="auto"/>
        <w:rPr>
          <w:ins w:id="683" w:author="Lester, Victoria A JAG:EX" w:date="2016-10-06T10:52:00Z"/>
          <w:rFonts w:ascii="Helv" w:hAnsi="Helv" w:cs="Arial"/>
        </w:rPr>
      </w:pPr>
    </w:p>
    <w:p w:rsidR="001B5DEE" w:rsidRPr="003329F8" w:rsidRDefault="001B5DEE">
      <w:pPr>
        <w:pStyle w:val="ListParagraph"/>
        <w:numPr>
          <w:ilvl w:val="0"/>
          <w:numId w:val="41"/>
        </w:numPr>
        <w:spacing w:line="240" w:lineRule="auto"/>
        <w:ind w:left="0" w:firstLine="0"/>
        <w:rPr>
          <w:ins w:id="684" w:author="Lester, Victoria A JAG:EX" w:date="2016-10-06T10:52:00Z"/>
          <w:rFonts w:ascii="Helv" w:hAnsi="Helv" w:cs="Arial"/>
        </w:rPr>
        <w:pPrChange w:id="685" w:author="Lester, Victoria A JAG:EX" w:date="2016-10-06T11:35:00Z">
          <w:pPr>
            <w:pStyle w:val="ListParagraph"/>
            <w:numPr>
              <w:numId w:val="5"/>
            </w:numPr>
            <w:spacing w:line="240" w:lineRule="auto"/>
            <w:ind w:left="0" w:hanging="360"/>
          </w:pPr>
        </w:pPrChange>
      </w:pPr>
      <w:ins w:id="686" w:author="Lester, Victoria A JAG:EX" w:date="2016-10-06T10:52:00Z">
        <w:r w:rsidRPr="003329F8">
          <w:rPr>
            <w:rFonts w:ascii="Helv" w:hAnsi="Helv" w:cs="Arial"/>
          </w:rPr>
          <w:t xml:space="preserve">An Affected Party is not liable to the other party for any failure or delay in the performance of the Affected Party’s obligations under these </w:t>
        </w:r>
      </w:ins>
      <w:ins w:id="687" w:author="Lester, Victoria A JAG:EX" w:date="2016-10-07T11:27:00Z">
        <w:r w:rsidR="00E5757E">
          <w:rPr>
            <w:rFonts w:ascii="Helv" w:hAnsi="Helv" w:cs="Arial"/>
          </w:rPr>
          <w:t xml:space="preserve">Contract </w:t>
        </w:r>
      </w:ins>
      <w:ins w:id="688" w:author="Lester, Victoria A JAG:EX" w:date="2016-10-06T10:52:00Z">
        <w:r w:rsidRPr="003329F8">
          <w:rPr>
            <w:rFonts w:ascii="Helv" w:hAnsi="Helv" w:cs="Arial"/>
          </w:rPr>
          <w:t xml:space="preserve">Terms resulting from an Event of Force Majeure and any time periods for the performance of such obligations are automatically extended for the duration of the Event of Force Majeure provided that the Affected Party complies with the requirements of section </w:t>
        </w:r>
      </w:ins>
      <w:ins w:id="689" w:author="Lester, Victoria A JAG:EX" w:date="2016-10-07T11:49:00Z">
        <w:r w:rsidR="00DB542D">
          <w:rPr>
            <w:rFonts w:ascii="Helv" w:hAnsi="Helv" w:cs="Arial"/>
          </w:rPr>
          <w:t>16 of these Contract Terms</w:t>
        </w:r>
      </w:ins>
      <w:ins w:id="690" w:author="Lester, Victoria A JAG:EX" w:date="2016-10-06T10:52:00Z">
        <w:r w:rsidRPr="003329F8">
          <w:rPr>
            <w:rFonts w:ascii="Helv" w:hAnsi="Helv" w:cs="Arial"/>
          </w:rPr>
          <w:t>.</w:t>
        </w:r>
      </w:ins>
    </w:p>
    <w:p w:rsidR="001B5DEE" w:rsidRPr="003329F8" w:rsidRDefault="001B5DEE" w:rsidP="001B5DEE">
      <w:pPr>
        <w:pStyle w:val="ListParagraph"/>
        <w:spacing w:line="240" w:lineRule="auto"/>
        <w:ind w:left="0"/>
        <w:rPr>
          <w:ins w:id="691" w:author="Lester, Victoria A JAG:EX" w:date="2016-10-06T10:52:00Z"/>
          <w:rFonts w:ascii="Helv" w:hAnsi="Helv" w:cs="Arial"/>
        </w:rPr>
      </w:pPr>
    </w:p>
    <w:p w:rsidR="001B5DEE" w:rsidRDefault="001B5DEE">
      <w:pPr>
        <w:pStyle w:val="ListParagraph"/>
        <w:numPr>
          <w:ilvl w:val="0"/>
          <w:numId w:val="41"/>
        </w:numPr>
        <w:spacing w:line="240" w:lineRule="auto"/>
        <w:ind w:left="0" w:firstLine="0"/>
        <w:rPr>
          <w:ins w:id="692" w:author="Lester, Victoria A JAG:EX" w:date="2016-10-06T10:52:00Z"/>
          <w:rFonts w:ascii="Helv" w:hAnsi="Helv" w:cs="Arial"/>
        </w:rPr>
        <w:pPrChange w:id="693" w:author="Lester, Victoria A JAG:EX" w:date="2016-10-06T11:35:00Z">
          <w:pPr>
            <w:pStyle w:val="ListParagraph"/>
            <w:numPr>
              <w:numId w:val="5"/>
            </w:numPr>
            <w:spacing w:line="240" w:lineRule="auto"/>
            <w:ind w:left="0" w:hanging="360"/>
          </w:pPr>
        </w:pPrChange>
      </w:pPr>
      <w:ins w:id="694" w:author="Lester, Victoria A JAG:EX" w:date="2016-10-06T10:52:00Z">
        <w:r w:rsidRPr="003329F8">
          <w:rPr>
            <w:rFonts w:ascii="Helv" w:hAnsi="Helv" w:cs="Arial"/>
          </w:rPr>
          <w:t xml:space="preserve">An Affected Party must promptly notify the other party in writing upon the occurrence of the Event of Force Majeure and make all reasonable efforts to prevent, control or limit the Event of Force Majeure so as to resume compliance with the Affected Party’s obligations under these </w:t>
        </w:r>
      </w:ins>
      <w:ins w:id="695" w:author="Lester, Victoria A JAG:EX" w:date="2016-10-07T11:27:00Z">
        <w:r w:rsidR="00E5757E">
          <w:rPr>
            <w:rFonts w:ascii="Helv" w:hAnsi="Helv" w:cs="Arial"/>
          </w:rPr>
          <w:t xml:space="preserve">Contract </w:t>
        </w:r>
      </w:ins>
      <w:ins w:id="696" w:author="Lester, Victoria A JAG:EX" w:date="2016-10-06T10:52:00Z">
        <w:r w:rsidRPr="003329F8">
          <w:rPr>
            <w:rFonts w:ascii="Helv" w:hAnsi="Helv" w:cs="Arial"/>
          </w:rPr>
          <w:t>Terms as soon as possible.</w:t>
        </w:r>
      </w:ins>
    </w:p>
    <w:p w:rsidR="001B5DEE" w:rsidRDefault="001B5DEE" w:rsidP="001B5DEE">
      <w:pPr>
        <w:spacing w:line="240" w:lineRule="auto"/>
        <w:rPr>
          <w:ins w:id="697" w:author="Lester, Victoria A JAG:EX" w:date="2016-10-06T10:52:00Z"/>
          <w:rFonts w:ascii="Helv" w:hAnsi="Helv" w:cs="Arial"/>
          <w:b/>
        </w:rPr>
      </w:pPr>
    </w:p>
    <w:p w:rsidR="001B5DEE" w:rsidRDefault="001B5DEE" w:rsidP="001B5DEE">
      <w:pPr>
        <w:spacing w:line="240" w:lineRule="auto"/>
        <w:rPr>
          <w:ins w:id="698" w:author="Lester, Victoria A JAG:EX" w:date="2016-10-06T10:52:00Z"/>
          <w:rFonts w:ascii="Helv" w:hAnsi="Helv" w:cs="Arial"/>
          <w:b/>
        </w:rPr>
      </w:pPr>
      <w:ins w:id="699" w:author="Lester, Victoria A JAG:EX" w:date="2016-10-06T10:52:00Z">
        <w:r w:rsidRPr="00865360">
          <w:rPr>
            <w:rFonts w:ascii="Helv" w:hAnsi="Helv" w:cs="Arial"/>
            <w:b/>
          </w:rPr>
          <w:t xml:space="preserve">Indemnity </w:t>
        </w:r>
      </w:ins>
    </w:p>
    <w:p w:rsidR="001B5DEE" w:rsidRDefault="001B5DEE" w:rsidP="001B5DEE">
      <w:pPr>
        <w:spacing w:line="240" w:lineRule="auto"/>
        <w:rPr>
          <w:ins w:id="700" w:author="Lester, Victoria A JAG:EX" w:date="2016-10-06T10:52:00Z"/>
          <w:rFonts w:ascii="Helv" w:hAnsi="Helv" w:cs="Arial"/>
          <w:b/>
        </w:rPr>
      </w:pPr>
    </w:p>
    <w:p w:rsidR="001B5DEE" w:rsidRPr="00801D0A" w:rsidRDefault="00DF73D0">
      <w:pPr>
        <w:pStyle w:val="ListParagraph"/>
        <w:numPr>
          <w:ilvl w:val="0"/>
          <w:numId w:val="41"/>
        </w:numPr>
        <w:tabs>
          <w:tab w:val="left" w:pos="0"/>
          <w:tab w:val="left" w:pos="709"/>
        </w:tabs>
        <w:spacing w:line="240" w:lineRule="auto"/>
        <w:ind w:left="0" w:firstLine="0"/>
        <w:rPr>
          <w:ins w:id="701" w:author="Lester, Victoria A JAG:EX" w:date="2016-10-06T10:52:00Z"/>
          <w:rFonts w:ascii="Helv" w:hAnsi="Helv" w:cs="Arial"/>
        </w:rPr>
        <w:pPrChange w:id="702" w:author="Lester, Victoria A JAG:EX" w:date="2016-10-06T11:35:00Z">
          <w:pPr>
            <w:pStyle w:val="ListParagraph"/>
            <w:numPr>
              <w:numId w:val="5"/>
            </w:numPr>
            <w:spacing w:line="240" w:lineRule="auto"/>
            <w:ind w:left="360" w:hanging="360"/>
          </w:pPr>
        </w:pPrChange>
      </w:pPr>
      <w:commentRangeStart w:id="703"/>
      <w:ins w:id="704" w:author="Lester, Victoria A JAG:EX" w:date="2016-10-06T11:51:00Z">
        <w:r>
          <w:rPr>
            <w:rFonts w:ascii="Helv" w:hAnsi="Helv" w:cs="Arial"/>
          </w:rPr>
          <w:t>The Contractor</w:t>
        </w:r>
      </w:ins>
      <w:ins w:id="705" w:author="Lester, Victoria A JAG:EX" w:date="2016-10-06T10:52:00Z">
        <w:r w:rsidR="001B5DEE" w:rsidRPr="00865360">
          <w:rPr>
            <w:rFonts w:ascii="Helv" w:hAnsi="Helv" w:cs="Arial"/>
          </w:rPr>
          <w:t xml:space="preserve"> agree</w:t>
        </w:r>
      </w:ins>
      <w:ins w:id="706" w:author="Lester, Victoria A JAG:EX" w:date="2016-10-06T11:51:00Z">
        <w:r>
          <w:rPr>
            <w:rFonts w:ascii="Helv" w:hAnsi="Helv" w:cs="Arial"/>
          </w:rPr>
          <w:t>s</w:t>
        </w:r>
      </w:ins>
      <w:ins w:id="707" w:author="Lester, Victoria A JAG:EX" w:date="2016-10-06T10:52:00Z">
        <w:r w:rsidR="001B5DEE" w:rsidRPr="00865360">
          <w:rPr>
            <w:rFonts w:ascii="Helv" w:hAnsi="Helv" w:cs="Arial"/>
          </w:rPr>
          <w:t xml:space="preserve"> to indemnify and </w:t>
        </w:r>
        <w:r w:rsidR="001B5DEE" w:rsidRPr="00B67517">
          <w:rPr>
            <w:rFonts w:ascii="Helv" w:hAnsi="Helv" w:cs="Arial"/>
          </w:rPr>
          <w:t>save</w:t>
        </w:r>
        <w:r w:rsidR="001B5DEE" w:rsidRPr="00865360">
          <w:rPr>
            <w:rFonts w:ascii="Helv" w:hAnsi="Helv" w:cs="Arial"/>
          </w:rPr>
          <w:t xml:space="preserve"> harmless the Issuer </w:t>
        </w:r>
        <w:r w:rsidR="001B5DEE">
          <w:rPr>
            <w:rFonts w:ascii="Helv" w:hAnsi="Helv" w:cs="Arial"/>
          </w:rPr>
          <w:t>and</w:t>
        </w:r>
        <w:r w:rsidR="001B5DEE" w:rsidRPr="00865360">
          <w:rPr>
            <w:rFonts w:ascii="Helv" w:hAnsi="Helv" w:cs="Arial"/>
          </w:rPr>
          <w:t xml:space="preserve"> any of its respective employees or agents from and against all claims, demands, obligations, losses, liabilities, costs, debts and expenses</w:t>
        </w:r>
        <w:r w:rsidR="001B5DEE">
          <w:rPr>
            <w:rFonts w:ascii="Helv" w:hAnsi="Helv" w:cs="Arial"/>
          </w:rPr>
          <w:t xml:space="preserve">, </w:t>
        </w:r>
        <w:r w:rsidR="001B5DEE" w:rsidRPr="00865360">
          <w:rPr>
            <w:rFonts w:ascii="Helv" w:hAnsi="Helv" w:cs="Arial"/>
          </w:rPr>
          <w:t>including reasonable legal fees</w:t>
        </w:r>
        <w:r w:rsidR="001B5DEE" w:rsidRPr="00B67517">
          <w:rPr>
            <w:rFonts w:ascii="Helv" w:hAnsi="Helv" w:cs="Arial"/>
          </w:rPr>
          <w:t xml:space="preserve"> </w:t>
        </w:r>
        <w:r w:rsidR="001B5DEE" w:rsidRPr="003076E7">
          <w:rPr>
            <w:rFonts w:ascii="Helv" w:hAnsi="Helv" w:cs="Arial"/>
          </w:rPr>
          <w:t xml:space="preserve">and </w:t>
        </w:r>
        <w:r w:rsidR="001B5DEE" w:rsidRPr="00AA6EF3">
          <w:rPr>
            <w:rFonts w:ascii="Helv" w:hAnsi="Helv" w:cs="Arial"/>
          </w:rPr>
          <w:t xml:space="preserve">any claim of infringement of third-party intellectual property rights, that the Issuer or any of the Issuer’s employees or agents may sustain, incur, suffer or be put to at any time, either before or after </w:t>
        </w:r>
        <w:r w:rsidR="001B5DEE">
          <w:rPr>
            <w:rFonts w:ascii="Helv" w:hAnsi="Helv" w:cs="Arial"/>
          </w:rPr>
          <w:t xml:space="preserve">these </w:t>
        </w:r>
      </w:ins>
      <w:ins w:id="708" w:author="Lester, Victoria A JAG:EX" w:date="2016-10-07T11:27:00Z">
        <w:r w:rsidR="00E5757E">
          <w:rPr>
            <w:rFonts w:ascii="Helv" w:hAnsi="Helv" w:cs="Arial"/>
          </w:rPr>
          <w:t xml:space="preserve">Contract </w:t>
        </w:r>
      </w:ins>
      <w:ins w:id="709" w:author="Lester, Victoria A JAG:EX" w:date="2016-10-06T10:52:00Z">
        <w:r w:rsidR="001B5DEE">
          <w:rPr>
            <w:rFonts w:ascii="Helv" w:hAnsi="Helv" w:cs="Arial"/>
          </w:rPr>
          <w:t>Terms</w:t>
        </w:r>
        <w:r w:rsidR="001B5DEE" w:rsidRPr="00AA6EF3">
          <w:rPr>
            <w:rFonts w:ascii="Helv" w:hAnsi="Helv" w:cs="Arial"/>
          </w:rPr>
          <w:t xml:space="preserve"> end (each a “Loss”</w:t>
        </w:r>
        <w:r w:rsidR="001B5DEE" w:rsidRPr="00865360">
          <w:rPr>
            <w:rFonts w:ascii="Helv" w:hAnsi="Helv" w:cs="Arial"/>
          </w:rPr>
          <w:t>)</w:t>
        </w:r>
        <w:r w:rsidR="001B5DEE" w:rsidRPr="00AA6EF3">
          <w:rPr>
            <w:rFonts w:ascii="Helv" w:hAnsi="Helv" w:cs="Arial"/>
          </w:rPr>
          <w:t xml:space="preserve"> to the extent the Loss is directly or indirectly caused or contributed to by any act or omission by the </w:t>
        </w:r>
      </w:ins>
      <w:ins w:id="710" w:author="Lester, Victoria A JAG:EX" w:date="2016-10-06T11:51:00Z">
        <w:r>
          <w:rPr>
            <w:rFonts w:ascii="Helv" w:hAnsi="Helv" w:cs="Arial"/>
          </w:rPr>
          <w:t>Contractor</w:t>
        </w:r>
      </w:ins>
      <w:ins w:id="711" w:author="Lester, Victoria A JAG:EX" w:date="2016-10-06T10:52:00Z">
        <w:r w:rsidR="001B5DEE" w:rsidRPr="00AA6EF3">
          <w:rPr>
            <w:rFonts w:ascii="Helv" w:hAnsi="Helv" w:cs="Arial"/>
          </w:rPr>
          <w:t xml:space="preserve"> or by any of the </w:t>
        </w:r>
      </w:ins>
      <w:ins w:id="712" w:author="Lester, Victoria A JAG:EX" w:date="2016-10-06T11:51:00Z">
        <w:r>
          <w:rPr>
            <w:rFonts w:ascii="Helv" w:hAnsi="Helv" w:cs="Arial"/>
          </w:rPr>
          <w:t>Contracto</w:t>
        </w:r>
      </w:ins>
      <w:ins w:id="713" w:author="Lester, Victoria A JAG:EX" w:date="2016-10-06T10:52:00Z">
        <w:r w:rsidR="001B5DEE">
          <w:rPr>
            <w:rFonts w:ascii="Helv" w:hAnsi="Helv" w:cs="Arial"/>
          </w:rPr>
          <w:t>r</w:t>
        </w:r>
        <w:r w:rsidR="001B5DEE" w:rsidRPr="00AA6EF3">
          <w:rPr>
            <w:rFonts w:ascii="Helv" w:hAnsi="Helv" w:cs="Arial"/>
          </w:rPr>
          <w:t xml:space="preserve">’s agents, employees, officers, directors or subcontractors in connection with </w:t>
        </w:r>
        <w:r w:rsidR="001B5DEE">
          <w:rPr>
            <w:rFonts w:ascii="Helv" w:hAnsi="Helv" w:cs="Arial"/>
          </w:rPr>
          <w:t xml:space="preserve">these </w:t>
        </w:r>
      </w:ins>
      <w:ins w:id="714" w:author="Lester, Victoria A JAG:EX" w:date="2016-10-07T11:27:00Z">
        <w:r w:rsidR="00E5757E">
          <w:rPr>
            <w:rFonts w:ascii="Helv" w:hAnsi="Helv" w:cs="Arial"/>
          </w:rPr>
          <w:t xml:space="preserve">Contract </w:t>
        </w:r>
      </w:ins>
      <w:ins w:id="715" w:author="Lester, Victoria A JAG:EX" w:date="2016-10-06T10:52:00Z">
        <w:r w:rsidR="001B5DEE">
          <w:rPr>
            <w:rFonts w:ascii="Helv" w:hAnsi="Helv" w:cs="Arial"/>
          </w:rPr>
          <w:t>Terms</w:t>
        </w:r>
        <w:r w:rsidR="001B5DEE" w:rsidRPr="00AA6EF3">
          <w:rPr>
            <w:rFonts w:ascii="Helv" w:hAnsi="Helv" w:cs="Arial"/>
          </w:rPr>
          <w:t>.</w:t>
        </w:r>
        <w:r w:rsidR="001B5DEE" w:rsidRPr="00AD0B16">
          <w:rPr>
            <w:rFonts w:ascii="Helv" w:hAnsi="Helv" w:cs="Arial"/>
          </w:rPr>
          <w:t xml:space="preserve"> </w:t>
        </w:r>
      </w:ins>
      <w:commentRangeEnd w:id="703"/>
      <w:ins w:id="716" w:author="Lester, Victoria A JAG:EX" w:date="2016-10-07T14:31:00Z">
        <w:r w:rsidR="00E1116E">
          <w:rPr>
            <w:rStyle w:val="CommentReference"/>
          </w:rPr>
          <w:commentReference w:id="703"/>
        </w:r>
      </w:ins>
    </w:p>
    <w:p w:rsidR="001B5DEE" w:rsidRDefault="001B5DEE" w:rsidP="008C0979">
      <w:pPr>
        <w:spacing w:line="240" w:lineRule="auto"/>
        <w:rPr>
          <w:ins w:id="717" w:author="Lester, Victoria A JAG:EX" w:date="2016-10-06T11:52:00Z"/>
          <w:b/>
        </w:rPr>
      </w:pPr>
    </w:p>
    <w:p w:rsidR="00DF73D0" w:rsidRPr="00DF73D0" w:rsidRDefault="00DF73D0" w:rsidP="008C0979">
      <w:pPr>
        <w:spacing w:line="240" w:lineRule="auto"/>
        <w:rPr>
          <w:ins w:id="718" w:author="Lester, Victoria A JAG:EX" w:date="2016-10-06T11:52:00Z"/>
          <w:rFonts w:ascii="Helv" w:hAnsi="Helv" w:cs="Arial"/>
          <w:b/>
          <w:rPrChange w:id="719" w:author="Lester, Victoria A JAG:EX" w:date="2016-10-06T11:52:00Z">
            <w:rPr>
              <w:ins w:id="720" w:author="Lester, Victoria A JAG:EX" w:date="2016-10-06T11:52:00Z"/>
              <w:b/>
            </w:rPr>
          </w:rPrChange>
        </w:rPr>
      </w:pPr>
      <w:ins w:id="721" w:author="Lester, Victoria A JAG:EX" w:date="2016-10-06T11:52:00Z">
        <w:r w:rsidRPr="00DF73D0">
          <w:rPr>
            <w:rFonts w:ascii="Helv" w:hAnsi="Helv" w:cs="Arial"/>
            <w:b/>
            <w:rPrChange w:id="722" w:author="Lester, Victoria A JAG:EX" w:date="2016-10-06T11:52:00Z">
              <w:rPr>
                <w:b/>
              </w:rPr>
            </w:rPrChange>
          </w:rPr>
          <w:t>Dispute Resolution</w:t>
        </w:r>
      </w:ins>
    </w:p>
    <w:p w:rsidR="00DF73D0" w:rsidRPr="00AD584B" w:rsidRDefault="00DF73D0" w:rsidP="008C0979">
      <w:pPr>
        <w:spacing w:line="240" w:lineRule="auto"/>
        <w:rPr>
          <w:ins w:id="723" w:author="Lester, Victoria A JAG:EX" w:date="2016-10-06T10:53:00Z"/>
          <w:b/>
        </w:rPr>
      </w:pPr>
    </w:p>
    <w:p w:rsidR="001B5DEE" w:rsidRPr="00865360" w:rsidRDefault="001B5DEE">
      <w:pPr>
        <w:pStyle w:val="ListParagraph"/>
        <w:numPr>
          <w:ilvl w:val="0"/>
          <w:numId w:val="41"/>
        </w:numPr>
        <w:tabs>
          <w:tab w:val="left" w:pos="709"/>
        </w:tabs>
        <w:spacing w:line="240" w:lineRule="auto"/>
        <w:ind w:left="0" w:firstLine="0"/>
        <w:rPr>
          <w:ins w:id="724" w:author="Lester, Victoria A JAG:EX" w:date="2016-10-06T10:53:00Z"/>
          <w:rFonts w:ascii="Helv" w:hAnsi="Helv" w:cs="Arial"/>
        </w:rPr>
        <w:pPrChange w:id="725" w:author="Lester, Victoria A JAG:EX" w:date="2016-10-06T11:35:00Z">
          <w:pPr>
            <w:pStyle w:val="ListParagraph"/>
            <w:numPr>
              <w:numId w:val="5"/>
            </w:numPr>
            <w:spacing w:line="240" w:lineRule="auto"/>
            <w:ind w:left="360" w:hanging="360"/>
          </w:pPr>
        </w:pPrChange>
      </w:pPr>
      <w:ins w:id="726" w:author="Lester, Victoria A JAG:EX" w:date="2016-10-06T10:53:00Z">
        <w:r>
          <w:rPr>
            <w:rFonts w:ascii="Helv" w:hAnsi="Helv" w:cs="Arial"/>
          </w:rPr>
          <w:t xml:space="preserve">The </w:t>
        </w:r>
      </w:ins>
      <w:ins w:id="727" w:author="Lester, Victoria A JAG:EX" w:date="2016-10-06T11:31:00Z">
        <w:r w:rsidR="002F1F3A">
          <w:rPr>
            <w:rFonts w:ascii="Helv" w:hAnsi="Helv" w:cs="Arial"/>
          </w:rPr>
          <w:t>Contractor</w:t>
        </w:r>
      </w:ins>
      <w:ins w:id="728" w:author="Lester, Victoria A JAG:EX" w:date="2016-10-06T11:52:00Z">
        <w:r w:rsidR="00DF73D0">
          <w:rPr>
            <w:rFonts w:ascii="Helv" w:hAnsi="Helv" w:cs="Arial"/>
          </w:rPr>
          <w:t xml:space="preserve"> </w:t>
        </w:r>
      </w:ins>
      <w:commentRangeStart w:id="729"/>
      <w:ins w:id="730" w:author="Lester, Victoria A JAG:EX" w:date="2016-10-06T10:53:00Z">
        <w:r w:rsidRPr="00865360">
          <w:rPr>
            <w:rFonts w:ascii="Helv" w:hAnsi="Helv" w:cs="Arial"/>
          </w:rPr>
          <w:t>agree</w:t>
        </w:r>
        <w:r>
          <w:rPr>
            <w:rFonts w:ascii="Helv" w:hAnsi="Helv" w:cs="Arial"/>
          </w:rPr>
          <w:t>s</w:t>
        </w:r>
        <w:r w:rsidRPr="00865360">
          <w:rPr>
            <w:rFonts w:ascii="Helv" w:hAnsi="Helv" w:cs="Arial"/>
          </w:rPr>
          <w:t xml:space="preserve"> that any action at law or in equity in any way arising</w:t>
        </w:r>
        <w:r w:rsidRPr="00F557D9">
          <w:rPr>
            <w:rFonts w:ascii="Helv" w:hAnsi="Helv" w:cs="Arial"/>
          </w:rPr>
          <w:t xml:space="preserve"> </w:t>
        </w:r>
        <w:r w:rsidRPr="00B400E6">
          <w:rPr>
            <w:rFonts w:ascii="Helv" w:hAnsi="Helv" w:cs="Arial"/>
          </w:rPr>
          <w:t xml:space="preserve">out of or in connection with </w:t>
        </w:r>
        <w:r w:rsidRPr="00865360">
          <w:rPr>
            <w:rFonts w:ascii="Helv" w:hAnsi="Helv" w:cs="Arial"/>
          </w:rPr>
          <w:t>the</w:t>
        </w:r>
        <w:r>
          <w:rPr>
            <w:rFonts w:ascii="Helv" w:hAnsi="Helv" w:cs="Arial"/>
          </w:rPr>
          <w:t>se</w:t>
        </w:r>
        <w:r w:rsidRPr="00865360">
          <w:rPr>
            <w:rFonts w:ascii="Helv" w:hAnsi="Helv" w:cs="Arial"/>
          </w:rPr>
          <w:t xml:space="preserve"> </w:t>
        </w:r>
      </w:ins>
      <w:ins w:id="731" w:author="Lester, Victoria A JAG:EX" w:date="2016-10-06T11:52:00Z">
        <w:r w:rsidR="00DF73D0">
          <w:rPr>
            <w:rFonts w:ascii="Helv" w:hAnsi="Helv" w:cs="Arial"/>
          </w:rPr>
          <w:t xml:space="preserve">Contract </w:t>
        </w:r>
      </w:ins>
      <w:ins w:id="732" w:author="Lester, Victoria A JAG:EX" w:date="2016-10-06T10:53:00Z">
        <w:r w:rsidRPr="00865360">
          <w:rPr>
            <w:rFonts w:ascii="Helv" w:hAnsi="Helv" w:cs="Arial"/>
          </w:rPr>
          <w:t xml:space="preserve">Terms and/or in any way associated with the use of the </w:t>
        </w:r>
        <w:r>
          <w:rPr>
            <w:rFonts w:ascii="Helv" w:hAnsi="Helv" w:cs="Arial"/>
          </w:rPr>
          <w:t xml:space="preserve">BC Developer’s Exchange </w:t>
        </w:r>
        <w:r w:rsidRPr="00865360">
          <w:rPr>
            <w:rFonts w:ascii="Helv" w:hAnsi="Helv" w:cs="Arial"/>
          </w:rPr>
          <w:t xml:space="preserve">will be resolved by arbitration under the </w:t>
        </w:r>
        <w:r w:rsidRPr="00F82271">
          <w:rPr>
            <w:rFonts w:ascii="Helv" w:hAnsi="Helv"/>
            <w:u w:val="single"/>
          </w:rPr>
          <w:t>Arbitration Act</w:t>
        </w:r>
        <w:r w:rsidRPr="00AA6EF3">
          <w:rPr>
            <w:rFonts w:ascii="Helv" w:hAnsi="Helv" w:cs="Arial"/>
          </w:rPr>
          <w:t xml:space="preserve"> </w:t>
        </w:r>
        <w:r w:rsidRPr="00865360">
          <w:rPr>
            <w:rFonts w:ascii="Helv" w:hAnsi="Helv" w:cs="Arial"/>
          </w:rPr>
          <w:t>(British Columbia) and that the place of arbitration will be Victoria, British Columbia.</w:t>
        </w:r>
        <w:commentRangeEnd w:id="729"/>
        <w:r>
          <w:rPr>
            <w:rStyle w:val="CommentReference"/>
          </w:rPr>
          <w:commentReference w:id="729"/>
        </w:r>
      </w:ins>
    </w:p>
    <w:p w:rsidR="001B5DEE" w:rsidRDefault="001B5DEE" w:rsidP="008C0979">
      <w:pPr>
        <w:spacing w:line="240" w:lineRule="auto"/>
        <w:rPr>
          <w:ins w:id="733" w:author="Lester, Victoria A JAG:EX" w:date="2016-10-06T11:10:00Z"/>
          <w:b/>
        </w:rPr>
      </w:pPr>
    </w:p>
    <w:p w:rsidR="007431C1" w:rsidRPr="00865360" w:rsidRDefault="007431C1" w:rsidP="007431C1">
      <w:pPr>
        <w:shd w:val="clear" w:color="auto" w:fill="FFFFFF"/>
        <w:spacing w:line="240" w:lineRule="auto"/>
        <w:rPr>
          <w:ins w:id="734" w:author="Lester, Victoria A JAG:EX" w:date="2016-10-06T11:10:00Z"/>
          <w:rFonts w:ascii="Helv" w:hAnsi="Helv" w:cs="Arial"/>
          <w:b/>
        </w:rPr>
      </w:pPr>
      <w:ins w:id="735" w:author="Lester, Victoria A JAG:EX" w:date="2016-10-06T11:10:00Z">
        <w:r w:rsidRPr="00865360">
          <w:rPr>
            <w:rFonts w:ascii="Helv" w:hAnsi="Helv" w:cs="Arial"/>
            <w:b/>
          </w:rPr>
          <w:t>General</w:t>
        </w:r>
      </w:ins>
    </w:p>
    <w:p w:rsidR="007431C1" w:rsidRPr="00865360" w:rsidRDefault="007431C1" w:rsidP="007431C1">
      <w:pPr>
        <w:spacing w:line="240" w:lineRule="auto"/>
        <w:rPr>
          <w:ins w:id="736" w:author="Lester, Victoria A JAG:EX" w:date="2016-10-06T11:10:00Z"/>
          <w:rFonts w:ascii="Helv" w:hAnsi="Helv" w:cs="Arial"/>
        </w:rPr>
      </w:pPr>
    </w:p>
    <w:p w:rsidR="007431C1" w:rsidRPr="00865360" w:rsidRDefault="007431C1">
      <w:pPr>
        <w:pStyle w:val="ListParagraph"/>
        <w:numPr>
          <w:ilvl w:val="0"/>
          <w:numId w:val="41"/>
        </w:numPr>
        <w:spacing w:line="240" w:lineRule="auto"/>
        <w:ind w:left="0" w:firstLine="0"/>
        <w:rPr>
          <w:ins w:id="737" w:author="Lester, Victoria A JAG:EX" w:date="2016-10-06T11:10:00Z"/>
          <w:rFonts w:ascii="Helv" w:hAnsi="Helv" w:cs="Arial"/>
        </w:rPr>
        <w:pPrChange w:id="738" w:author="Lester, Victoria A JAG:EX" w:date="2016-10-06T11:35:00Z">
          <w:pPr>
            <w:pStyle w:val="ListParagraph"/>
            <w:numPr>
              <w:numId w:val="5"/>
            </w:numPr>
            <w:spacing w:line="240" w:lineRule="auto"/>
            <w:ind w:left="360" w:hanging="360"/>
          </w:pPr>
        </w:pPrChange>
      </w:pPr>
      <w:ins w:id="739" w:author="Lester, Victoria A JAG:EX" w:date="2016-10-06T11:10:00Z">
        <w:r w:rsidRPr="00865360">
          <w:rPr>
            <w:rFonts w:ascii="Helv" w:hAnsi="Helv" w:cs="Arial"/>
          </w:rPr>
          <w:t xml:space="preserve">The </w:t>
        </w:r>
      </w:ins>
      <w:ins w:id="740" w:author="Lester, Victoria A JAG:EX" w:date="2016-10-07T11:27:00Z">
        <w:r w:rsidR="00E5757E">
          <w:rPr>
            <w:rFonts w:ascii="Helv" w:hAnsi="Helv" w:cs="Arial"/>
          </w:rPr>
          <w:t xml:space="preserve">Contract </w:t>
        </w:r>
      </w:ins>
      <w:ins w:id="741" w:author="Lester, Victoria A JAG:EX" w:date="2016-10-06T11:10:00Z">
        <w:r w:rsidRPr="00865360">
          <w:rPr>
            <w:rFonts w:ascii="Helv" w:hAnsi="Helv" w:cs="Arial"/>
          </w:rPr>
          <w:t xml:space="preserve">Terms will not in any way make </w:t>
        </w:r>
      </w:ins>
      <w:ins w:id="742" w:author="Lester, Victoria A JAG:EX" w:date="2016-10-06T11:52:00Z">
        <w:r w:rsidR="00DF73D0">
          <w:rPr>
            <w:rFonts w:ascii="Helv" w:hAnsi="Helv" w:cs="Arial"/>
          </w:rPr>
          <w:t xml:space="preserve">the Contractor </w:t>
        </w:r>
      </w:ins>
      <w:ins w:id="743" w:author="Lester, Victoria A JAG:EX" w:date="2016-10-06T11:10:00Z">
        <w:r w:rsidRPr="00865360">
          <w:rPr>
            <w:rFonts w:ascii="Helv" w:hAnsi="Helv" w:cs="Arial"/>
          </w:rPr>
          <w:t>an employee, agent or independent contractor of the Issuer.</w:t>
        </w:r>
      </w:ins>
    </w:p>
    <w:p w:rsidR="007431C1" w:rsidRPr="00865360" w:rsidRDefault="007431C1" w:rsidP="007431C1">
      <w:pPr>
        <w:pStyle w:val="ListParagraph"/>
        <w:spacing w:line="240" w:lineRule="auto"/>
        <w:ind w:left="0"/>
        <w:rPr>
          <w:ins w:id="744" w:author="Lester, Victoria A JAG:EX" w:date="2016-10-06T11:10:00Z"/>
          <w:rFonts w:ascii="Helv" w:hAnsi="Helv" w:cs="Arial"/>
        </w:rPr>
      </w:pPr>
    </w:p>
    <w:p w:rsidR="007431C1" w:rsidRDefault="007431C1">
      <w:pPr>
        <w:pStyle w:val="ListParagraph"/>
        <w:numPr>
          <w:ilvl w:val="0"/>
          <w:numId w:val="41"/>
        </w:numPr>
        <w:spacing w:line="240" w:lineRule="auto"/>
        <w:ind w:left="0" w:firstLine="0"/>
        <w:rPr>
          <w:ins w:id="745" w:author="Lester, Victoria A JAG:EX" w:date="2016-10-07T14:26:00Z"/>
          <w:rFonts w:ascii="Helv" w:hAnsi="Helv" w:cs="Arial"/>
        </w:rPr>
        <w:pPrChange w:id="746" w:author="Lester, Victoria A JAG:EX" w:date="2016-10-06T11:35:00Z">
          <w:pPr>
            <w:pStyle w:val="ListParagraph"/>
            <w:numPr>
              <w:numId w:val="5"/>
            </w:numPr>
            <w:spacing w:line="240" w:lineRule="auto"/>
            <w:ind w:left="0" w:hanging="360"/>
          </w:pPr>
        </w:pPrChange>
      </w:pPr>
      <w:ins w:id="747" w:author="Lester, Victoria A JAG:EX" w:date="2016-10-06T11:10:00Z">
        <w:r w:rsidRPr="00865360">
          <w:rPr>
            <w:rFonts w:ascii="Helv" w:hAnsi="Helv" w:cs="Arial"/>
          </w:rPr>
          <w:t>If any term or provision of the</w:t>
        </w:r>
      </w:ins>
      <w:ins w:id="748" w:author="Lester, Victoria A JAG:EX" w:date="2016-10-06T11:52:00Z">
        <w:r w:rsidR="00DF73D0">
          <w:rPr>
            <w:rFonts w:ascii="Helv" w:hAnsi="Helv" w:cs="Arial"/>
          </w:rPr>
          <w:t xml:space="preserve"> Contract</w:t>
        </w:r>
      </w:ins>
      <w:ins w:id="749" w:author="Lester, Victoria A JAG:EX" w:date="2016-10-06T11:10:00Z">
        <w:r w:rsidRPr="00865360">
          <w:rPr>
            <w:rFonts w:ascii="Helv" w:hAnsi="Helv" w:cs="Arial"/>
          </w:rPr>
          <w:t xml:space="preserve"> Terms is invalid, illegal or unenforceable, all other terms and provisions will nonetheless remain in full force and effect.</w:t>
        </w:r>
        <w:r w:rsidRPr="00E069C2">
          <w:rPr>
            <w:rFonts w:ascii="Helv" w:hAnsi="Helv" w:cs="Arial"/>
          </w:rPr>
          <w:t xml:space="preserve"> </w:t>
        </w:r>
      </w:ins>
    </w:p>
    <w:p w:rsidR="00E1116E" w:rsidRPr="00E1116E" w:rsidRDefault="00E1116E">
      <w:pPr>
        <w:pStyle w:val="ListParagraph"/>
        <w:rPr>
          <w:ins w:id="750" w:author="Lester, Victoria A JAG:EX" w:date="2016-10-07T14:26:00Z"/>
          <w:rFonts w:ascii="Helv" w:hAnsi="Helv" w:cs="Arial"/>
          <w:rPrChange w:id="751" w:author="Lester, Victoria A JAG:EX" w:date="2016-10-07T14:26:00Z">
            <w:rPr>
              <w:ins w:id="752" w:author="Lester, Victoria A JAG:EX" w:date="2016-10-07T14:26:00Z"/>
            </w:rPr>
          </w:rPrChange>
        </w:rPr>
        <w:pPrChange w:id="753" w:author="Lester, Victoria A JAG:EX" w:date="2016-10-07T14:26:00Z">
          <w:pPr>
            <w:pStyle w:val="ListParagraph"/>
            <w:numPr>
              <w:numId w:val="41"/>
            </w:numPr>
            <w:spacing w:line="240" w:lineRule="auto"/>
            <w:ind w:left="0" w:hanging="360"/>
          </w:pPr>
        </w:pPrChange>
      </w:pPr>
    </w:p>
    <w:p w:rsidR="00E1116E" w:rsidRPr="00865360" w:rsidRDefault="00E1116E">
      <w:pPr>
        <w:pStyle w:val="ListParagraph"/>
        <w:numPr>
          <w:ilvl w:val="0"/>
          <w:numId w:val="41"/>
        </w:numPr>
        <w:spacing w:line="240" w:lineRule="auto"/>
        <w:ind w:left="0" w:firstLine="0"/>
        <w:rPr>
          <w:ins w:id="754" w:author="Lester, Victoria A JAG:EX" w:date="2016-10-06T11:10:00Z"/>
          <w:rFonts w:ascii="Helv" w:hAnsi="Helv" w:cs="Arial"/>
        </w:rPr>
        <w:pPrChange w:id="755" w:author="Lester, Victoria A JAG:EX" w:date="2016-10-06T11:35:00Z">
          <w:pPr>
            <w:pStyle w:val="ListParagraph"/>
            <w:numPr>
              <w:numId w:val="5"/>
            </w:numPr>
            <w:spacing w:line="240" w:lineRule="auto"/>
            <w:ind w:left="0" w:hanging="360"/>
          </w:pPr>
        </w:pPrChange>
      </w:pPr>
      <w:ins w:id="756" w:author="Lester, Victoria A JAG:EX" w:date="2016-10-07T14:28:00Z">
        <w:r>
          <w:rPr>
            <w:rFonts w:ascii="Helv" w:hAnsi="Helv" w:cs="Arial"/>
          </w:rPr>
          <w:t>S</w:t>
        </w:r>
      </w:ins>
      <w:ins w:id="757" w:author="Lester, Victoria A JAG:EX" w:date="2016-10-07T14:26:00Z">
        <w:r>
          <w:rPr>
            <w:rFonts w:ascii="Helv" w:hAnsi="Helv" w:cs="Arial"/>
          </w:rPr>
          <w:t>ections of these Contract Terms</w:t>
        </w:r>
      </w:ins>
      <w:ins w:id="758" w:author="Lester, Victoria A JAG:EX" w:date="2016-10-07T14:29:00Z">
        <w:r>
          <w:rPr>
            <w:rFonts w:ascii="Helv" w:hAnsi="Helv" w:cs="Arial"/>
          </w:rPr>
          <w:t>,</w:t>
        </w:r>
      </w:ins>
      <w:ins w:id="759" w:author="Lester, Victoria A JAG:EX" w:date="2016-10-07T14:26:00Z">
        <w:r>
          <w:rPr>
            <w:rFonts w:ascii="Helv" w:hAnsi="Helv" w:cs="Arial"/>
          </w:rPr>
          <w:t xml:space="preserve"> </w:t>
        </w:r>
      </w:ins>
      <w:ins w:id="760" w:author="Lester, Victoria A JAG:EX" w:date="2016-10-07T14:28:00Z">
        <w:r>
          <w:rPr>
            <w:rFonts w:ascii="Helv" w:hAnsi="Helv" w:cs="Arial"/>
          </w:rPr>
          <w:t xml:space="preserve">including section 17, </w:t>
        </w:r>
      </w:ins>
      <w:ins w:id="761" w:author="Lester, Victoria A JAG:EX" w:date="2016-10-07T14:26:00Z">
        <w:r>
          <w:rPr>
            <w:rFonts w:ascii="Helv" w:hAnsi="Helv" w:cs="Arial"/>
          </w:rPr>
          <w:t xml:space="preserve">which, by their terms or nature, are intended to survive the </w:t>
        </w:r>
      </w:ins>
      <w:ins w:id="762" w:author="Lester, Victoria A JAG:EX" w:date="2016-10-07T14:27:00Z">
        <w:r>
          <w:rPr>
            <w:rFonts w:ascii="Helv" w:hAnsi="Helv" w:cs="Arial"/>
          </w:rPr>
          <w:t xml:space="preserve">expiration of these Terms, will continue in force </w:t>
        </w:r>
      </w:ins>
      <w:ins w:id="763" w:author="Lester, Victoria A JAG:EX" w:date="2016-10-07T14:28:00Z">
        <w:r>
          <w:rPr>
            <w:rFonts w:ascii="Helv" w:hAnsi="Helv" w:cs="Arial"/>
          </w:rPr>
          <w:t>indefinitely</w:t>
        </w:r>
      </w:ins>
      <w:ins w:id="764" w:author="Lester, Victoria A JAG:EX" w:date="2016-10-07T14:27:00Z">
        <w:r>
          <w:rPr>
            <w:rFonts w:ascii="Helv" w:hAnsi="Helv" w:cs="Arial"/>
          </w:rPr>
          <w:t xml:space="preserve"> </w:t>
        </w:r>
      </w:ins>
      <w:ins w:id="765" w:author="Lester, Victoria A JAG:EX" w:date="2016-10-07T14:28:00Z">
        <w:r>
          <w:rPr>
            <w:rFonts w:ascii="Helv" w:hAnsi="Helv" w:cs="Arial"/>
          </w:rPr>
          <w:t xml:space="preserve">subject to any applicable limitation period prescribed by law, even after these </w:t>
        </w:r>
      </w:ins>
      <w:ins w:id="766" w:author="Lester, Victoria A JAG:EX" w:date="2016-10-07T15:36:00Z">
        <w:r w:rsidR="00EA0248">
          <w:rPr>
            <w:rFonts w:ascii="Helv" w:hAnsi="Helv" w:cs="Arial"/>
          </w:rPr>
          <w:t>Contract T</w:t>
        </w:r>
      </w:ins>
      <w:ins w:id="767" w:author="Lester, Victoria A JAG:EX" w:date="2016-10-07T14:28:00Z">
        <w:r>
          <w:rPr>
            <w:rFonts w:ascii="Helv" w:hAnsi="Helv" w:cs="Arial"/>
          </w:rPr>
          <w:t>erms end.</w:t>
        </w:r>
      </w:ins>
    </w:p>
    <w:p w:rsidR="007431C1" w:rsidRPr="00865360" w:rsidRDefault="007431C1" w:rsidP="007431C1">
      <w:pPr>
        <w:pStyle w:val="ListParagraph"/>
        <w:spacing w:line="240" w:lineRule="auto"/>
        <w:ind w:left="0"/>
        <w:rPr>
          <w:ins w:id="768" w:author="Lester, Victoria A JAG:EX" w:date="2016-10-06T11:10:00Z"/>
          <w:rFonts w:ascii="Helv" w:hAnsi="Helv" w:cs="Arial"/>
        </w:rPr>
      </w:pPr>
    </w:p>
    <w:p w:rsidR="007431C1" w:rsidRPr="00865360" w:rsidRDefault="007431C1">
      <w:pPr>
        <w:pStyle w:val="ListParagraph"/>
        <w:numPr>
          <w:ilvl w:val="0"/>
          <w:numId w:val="41"/>
        </w:numPr>
        <w:spacing w:line="240" w:lineRule="auto"/>
        <w:ind w:left="0" w:firstLine="0"/>
        <w:rPr>
          <w:ins w:id="769" w:author="Lester, Victoria A JAG:EX" w:date="2016-10-06T11:10:00Z"/>
          <w:rFonts w:ascii="Helv" w:hAnsi="Helv" w:cs="Arial"/>
        </w:rPr>
        <w:pPrChange w:id="770" w:author="Lester, Victoria A JAG:EX" w:date="2016-10-06T11:35:00Z">
          <w:pPr>
            <w:pStyle w:val="ListParagraph"/>
            <w:numPr>
              <w:numId w:val="5"/>
            </w:numPr>
            <w:spacing w:line="240" w:lineRule="auto"/>
            <w:ind w:left="0" w:hanging="360"/>
          </w:pPr>
        </w:pPrChange>
      </w:pPr>
      <w:ins w:id="771" w:author="Lester, Victoria A JAG:EX" w:date="2016-10-06T11:10:00Z">
        <w:r w:rsidRPr="00865360">
          <w:rPr>
            <w:rFonts w:ascii="Helv" w:hAnsi="Helv" w:cs="Arial"/>
          </w:rPr>
          <w:t xml:space="preserve">The Issuer has no further obligations or commitments to </w:t>
        </w:r>
      </w:ins>
      <w:ins w:id="772" w:author="Lester, Victoria A JAG:EX" w:date="2016-10-06T11:53:00Z">
        <w:r w:rsidR="00DF73D0">
          <w:rPr>
            <w:rFonts w:ascii="Helv" w:hAnsi="Helv" w:cs="Arial"/>
          </w:rPr>
          <w:t>the Contractor</w:t>
        </w:r>
      </w:ins>
      <w:ins w:id="773" w:author="Lester, Victoria A JAG:EX" w:date="2016-10-06T11:10:00Z">
        <w:r w:rsidRPr="00865360">
          <w:rPr>
            <w:rFonts w:ascii="Helv" w:hAnsi="Helv" w:cs="Arial"/>
          </w:rPr>
          <w:t xml:space="preserve"> beyond those stated in the </w:t>
        </w:r>
      </w:ins>
      <w:ins w:id="774" w:author="Lester, Victoria A JAG:EX" w:date="2016-10-06T11:53:00Z">
        <w:r w:rsidR="00DF73D0">
          <w:rPr>
            <w:rFonts w:ascii="Helv" w:hAnsi="Helv" w:cs="Arial"/>
          </w:rPr>
          <w:t xml:space="preserve">Contract </w:t>
        </w:r>
      </w:ins>
      <w:ins w:id="775" w:author="Lester, Victoria A JAG:EX" w:date="2016-10-07T09:57:00Z">
        <w:r w:rsidR="00DF5904">
          <w:rPr>
            <w:rFonts w:ascii="Helv" w:hAnsi="Helv" w:cs="Arial"/>
          </w:rPr>
          <w:t>T</w:t>
        </w:r>
      </w:ins>
      <w:ins w:id="776" w:author="Lester, Victoria A JAG:EX" w:date="2016-10-06T11:10:00Z">
        <w:r w:rsidRPr="00865360">
          <w:rPr>
            <w:rFonts w:ascii="Helv" w:hAnsi="Helv" w:cs="Arial"/>
          </w:rPr>
          <w:t>erms.</w:t>
        </w:r>
      </w:ins>
    </w:p>
    <w:p w:rsidR="007431C1" w:rsidRPr="00865360" w:rsidRDefault="007431C1" w:rsidP="007431C1">
      <w:pPr>
        <w:pStyle w:val="ListParagraph"/>
        <w:spacing w:line="240" w:lineRule="auto"/>
        <w:ind w:left="0"/>
        <w:rPr>
          <w:ins w:id="777" w:author="Lester, Victoria A JAG:EX" w:date="2016-10-06T11:10:00Z"/>
          <w:rFonts w:ascii="Helv" w:hAnsi="Helv" w:cs="Arial"/>
        </w:rPr>
      </w:pPr>
    </w:p>
    <w:p w:rsidR="007431C1" w:rsidRPr="00865360" w:rsidRDefault="00DF73D0">
      <w:pPr>
        <w:pStyle w:val="ListParagraph"/>
        <w:numPr>
          <w:ilvl w:val="0"/>
          <w:numId w:val="41"/>
        </w:numPr>
        <w:spacing w:line="240" w:lineRule="auto"/>
        <w:ind w:left="0" w:firstLine="0"/>
        <w:rPr>
          <w:ins w:id="778" w:author="Lester, Victoria A JAG:EX" w:date="2016-10-06T11:10:00Z"/>
          <w:rFonts w:ascii="Helv" w:hAnsi="Helv" w:cs="Arial"/>
        </w:rPr>
        <w:pPrChange w:id="779" w:author="Lester, Victoria A JAG:EX" w:date="2016-10-06T11:35:00Z">
          <w:pPr>
            <w:pStyle w:val="ListParagraph"/>
            <w:numPr>
              <w:numId w:val="5"/>
            </w:numPr>
            <w:spacing w:line="240" w:lineRule="auto"/>
            <w:ind w:left="0" w:hanging="360"/>
          </w:pPr>
        </w:pPrChange>
      </w:pPr>
      <w:ins w:id="780" w:author="Lester, Victoria A JAG:EX" w:date="2016-10-06T11:53:00Z">
        <w:r>
          <w:rPr>
            <w:rFonts w:ascii="Helv" w:hAnsi="Helv" w:cs="Arial"/>
          </w:rPr>
          <w:t xml:space="preserve">The Contractor </w:t>
        </w:r>
      </w:ins>
      <w:ins w:id="781" w:author="Lester, Victoria A JAG:EX" w:date="2016-10-06T11:10:00Z">
        <w:r w:rsidR="007431C1" w:rsidRPr="00865360">
          <w:rPr>
            <w:rFonts w:ascii="Helv" w:hAnsi="Helv" w:cs="Arial"/>
          </w:rPr>
          <w:t>agree</w:t>
        </w:r>
      </w:ins>
      <w:ins w:id="782" w:author="Lester, Victoria A JAG:EX" w:date="2016-10-06T11:53:00Z">
        <w:r>
          <w:rPr>
            <w:rFonts w:ascii="Helv" w:hAnsi="Helv" w:cs="Arial"/>
          </w:rPr>
          <w:t>s</w:t>
        </w:r>
      </w:ins>
      <w:ins w:id="783" w:author="Lester, Victoria A JAG:EX" w:date="2016-10-06T11:10:00Z">
        <w:r w:rsidR="007431C1" w:rsidRPr="00865360">
          <w:rPr>
            <w:rFonts w:ascii="Helv" w:hAnsi="Helv" w:cs="Arial"/>
          </w:rPr>
          <w:t xml:space="preserve"> that the </w:t>
        </w:r>
      </w:ins>
      <w:ins w:id="784" w:author="Lester, Victoria A JAG:EX" w:date="2016-10-07T11:27:00Z">
        <w:r w:rsidR="00E5757E">
          <w:rPr>
            <w:rFonts w:ascii="Helv" w:hAnsi="Helv" w:cs="Arial"/>
          </w:rPr>
          <w:t xml:space="preserve">Contract </w:t>
        </w:r>
      </w:ins>
      <w:ins w:id="785" w:author="Lester, Victoria A JAG:EX" w:date="2016-10-06T11:10:00Z">
        <w:r w:rsidR="007431C1" w:rsidRPr="00865360">
          <w:rPr>
            <w:rFonts w:ascii="Helv" w:hAnsi="Helv" w:cs="Arial"/>
          </w:rPr>
          <w:t xml:space="preserve">Terms are governed by and will be construed in accordance with the laws </w:t>
        </w:r>
        <w:r w:rsidR="007431C1">
          <w:rPr>
            <w:rFonts w:ascii="Helv" w:hAnsi="Helv" w:cs="Arial"/>
          </w:rPr>
          <w:t>applicable in</w:t>
        </w:r>
        <w:r w:rsidR="007431C1" w:rsidRPr="00865360">
          <w:rPr>
            <w:rFonts w:ascii="Helv" w:hAnsi="Helv" w:cs="Arial"/>
          </w:rPr>
          <w:t xml:space="preserve"> British Columbia.</w:t>
        </w:r>
      </w:ins>
    </w:p>
    <w:p w:rsidR="007431C1" w:rsidRPr="005D27F1" w:rsidRDefault="007431C1" w:rsidP="008C0979">
      <w:pPr>
        <w:spacing w:line="240" w:lineRule="auto"/>
        <w:rPr>
          <w:b/>
          <w:rPrChange w:id="786" w:author="Lester, Victoria A JAG:EX" w:date="2016-10-06T10:22:00Z">
            <w:rPr/>
          </w:rPrChange>
        </w:rPr>
      </w:pPr>
    </w:p>
    <w:sectPr w:rsidR="007431C1" w:rsidRPr="005D27F1">
      <w:headerReference w:type="default" r:id="rId10"/>
      <w:foot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 " w:date="2016-10-06T12:12:00Z" w:initials="DW">
    <w:p w:rsidR="00D20574" w:rsidRDefault="00D20574">
      <w:pPr>
        <w:pStyle w:val="CommentText"/>
      </w:pPr>
      <w:r>
        <w:rPr>
          <w:rStyle w:val="CommentReference"/>
        </w:rPr>
        <w:annotationRef/>
      </w:r>
      <w:r>
        <w:t>I confirmed with Tanyann that the thresholds come into effect on a procurement by procurement basis; each Code With Us – Paid Opportunity constitutes a new procurement. We did discuss that work cannot be split to avoid the thresholds.</w:t>
      </w:r>
    </w:p>
  </w:comment>
  <w:comment w:id="6" w:author="Lester, Victoria A JAG:EX" w:date="2016-10-06T12:12:00Z" w:initials="VAL">
    <w:p w:rsidR="00FC73A1" w:rsidRDefault="00FC73A1">
      <w:pPr>
        <w:pStyle w:val="CommentText"/>
      </w:pPr>
      <w:r>
        <w:rPr>
          <w:rStyle w:val="CommentReference"/>
        </w:rPr>
        <w:annotationRef/>
      </w:r>
      <w:r w:rsidR="00474D13">
        <w:t>We are not certain if the deliverables under the Code with Us program would be characterized as a ‘good’ or a ‘service’.  There is some recent UK law characterizing software provided under a perpetual license as an intangible movable good, but we would need to look further into how this applies in the open source context.  The threshold in the trade agreements and core policy is much lower for goods.</w:t>
      </w:r>
    </w:p>
  </w:comment>
  <w:comment w:id="7" w:author="Lester, Victoria A JAG:EX" w:date="2016-10-06T12:12:00Z" w:initials="VAL">
    <w:p w:rsidR="00931BBE" w:rsidRDefault="00931BBE">
      <w:pPr>
        <w:pStyle w:val="CommentText"/>
      </w:pPr>
      <w:r>
        <w:rPr>
          <w:rStyle w:val="CommentReference"/>
        </w:rPr>
        <w:annotationRef/>
      </w:r>
      <w:r w:rsidR="00FC73A1">
        <w:t xml:space="preserve">As this is a program </w:t>
      </w:r>
      <w:r w:rsidR="00474D13">
        <w:t>under which multiple procurements will be issued</w:t>
      </w:r>
      <w:r w:rsidR="00FC73A1">
        <w:t xml:space="preserve">, we would </w:t>
      </w:r>
      <w:r w:rsidR="00474D13">
        <w:t xml:space="preserve">recommend a legal analysis of the program be done to ensure that </w:t>
      </w:r>
      <w:r w:rsidR="00FC73A1">
        <w:t xml:space="preserve">the </w:t>
      </w:r>
      <w:r w:rsidR="00474D13">
        <w:t>procurements under the program</w:t>
      </w:r>
      <w:r w:rsidR="00FC73A1">
        <w:t xml:space="preserve"> would not be valued in the aggregate under the</w:t>
      </w:r>
      <w:r w:rsidR="00474D13">
        <w:t xml:space="preserve"> applicable trade agreements. </w:t>
      </w:r>
    </w:p>
  </w:comment>
  <w:comment w:id="92" w:author="Lester, Victoria A JAG:EX" w:date="2016-10-06T12:12:00Z" w:initials="VAL">
    <w:p w:rsidR="000F7A7B" w:rsidRDefault="000F7A7B">
      <w:pPr>
        <w:pStyle w:val="CommentText"/>
      </w:pPr>
      <w:r>
        <w:rPr>
          <w:rStyle w:val="CommentReference"/>
        </w:rPr>
        <w:annotationRef/>
      </w:r>
      <w:r>
        <w:t xml:space="preserve"> The criteria and the weighting would need to be disclosed for fairness purposes.</w:t>
      </w:r>
      <w:r w:rsidR="00280F0A">
        <w:t xml:space="preserve">  You have indicated that approach, capability and timing would be likely evaluation criteria.  To avoid concerns that the criteria are hidden</w:t>
      </w:r>
      <w:r w:rsidR="00450029">
        <w:t xml:space="preserve"> and that the assessment is subjective, i</w:t>
      </w:r>
      <w:r w:rsidR="00280F0A">
        <w:t xml:space="preserve">t will be important to explicitly set out what the Province is looking for in terms of these criteria.  For example, in terms of capability, </w:t>
      </w:r>
      <w:r w:rsidR="00450029">
        <w:t>you would describe the type of experience are you looking for.</w:t>
      </w:r>
      <w:r w:rsidR="00590C23">
        <w:t xml:space="preserve">  That criteria must be reasonably connected to what you are looking for.</w:t>
      </w:r>
      <w:r w:rsidR="00450029">
        <w:t xml:space="preserve">    </w:t>
      </w:r>
      <w:r w:rsidR="00280F0A">
        <w:t xml:space="preserve">  </w:t>
      </w:r>
    </w:p>
  </w:comment>
  <w:comment w:id="91" w:author="Lester, Victoria A JAG:EX" w:date="2016-10-06T12:12:00Z" w:initials="VAL">
    <w:p w:rsidR="00D0388D" w:rsidRDefault="00D0388D">
      <w:pPr>
        <w:pStyle w:val="CommentText"/>
      </w:pPr>
      <w:r>
        <w:rPr>
          <w:rStyle w:val="CommentReference"/>
        </w:rPr>
        <w:annotationRef/>
      </w:r>
      <w:r>
        <w:t xml:space="preserve"> </w:t>
      </w:r>
      <w:r w:rsidR="0070555A">
        <w:t>As we discussed, recommend not evaluating based on anything except as set out in the Proposals.</w:t>
      </w:r>
    </w:p>
  </w:comment>
  <w:comment w:id="121" w:author="Lester, Victoria A JAG:EX" w:date="2016-10-06T12:12:00Z" w:initials="VAL">
    <w:p w:rsidR="008E79E4" w:rsidRDefault="008E79E4">
      <w:pPr>
        <w:pStyle w:val="CommentText"/>
      </w:pPr>
      <w:r>
        <w:rPr>
          <w:rStyle w:val="CommentReference"/>
        </w:rPr>
        <w:annotationRef/>
      </w:r>
      <w:r>
        <w:t>David – does this adequately describe what a Master Branch is?</w:t>
      </w:r>
    </w:p>
  </w:comment>
  <w:comment w:id="145" w:author="Lester, Victoria A JAG:EX" w:date="2016-10-06T12:12:00Z" w:initials="VAL">
    <w:p w:rsidR="00064F52" w:rsidRDefault="00064F52">
      <w:pPr>
        <w:pStyle w:val="CommentText"/>
      </w:pPr>
      <w:r>
        <w:rPr>
          <w:rStyle w:val="CommentReference"/>
        </w:rPr>
        <w:annotationRef/>
      </w:r>
      <w:r w:rsidR="002B60EC">
        <w:t xml:space="preserve">Understand that you do not wish to confine to the definitions set out in the applicable BC legislation (FAA or BTAA) etc. as there may be interest more broadly – RCMP etc.  </w:t>
      </w:r>
    </w:p>
  </w:comment>
  <w:comment w:id="146" w:author="Lester, Victoria A JAG:EX" w:date="2016-10-06T12:12:00Z" w:initials="VAL">
    <w:p w:rsidR="00474D13" w:rsidRDefault="00474D13">
      <w:pPr>
        <w:pStyle w:val="CommentText"/>
      </w:pPr>
      <w:r>
        <w:rPr>
          <w:rStyle w:val="CommentReference"/>
        </w:rPr>
        <w:annotationRef/>
      </w:r>
      <w:r w:rsidR="00510844">
        <w:t>It may be advisable to have contractual arrangements with any broader public sector entities that rely upon these terms to meet their needs and obligations (similar to an Access Agreement entered into by the BPS to access the Corporate Supply Arrangements).</w:t>
      </w:r>
    </w:p>
  </w:comment>
  <w:comment w:id="186" w:author="Lester, Victoria A JAG:EX" w:date="2016-10-06T12:12:00Z" w:initials="VAL">
    <w:p w:rsidR="00B109E0" w:rsidRDefault="00B109E0">
      <w:pPr>
        <w:pStyle w:val="CommentText"/>
      </w:pPr>
      <w:r>
        <w:rPr>
          <w:rStyle w:val="CommentReference"/>
        </w:rPr>
        <w:annotationRef/>
      </w:r>
      <w:r w:rsidR="00A64350">
        <w:t xml:space="preserve">This should indicate </w:t>
      </w:r>
      <w:r w:rsidR="00B92AC4">
        <w:t xml:space="preserve">both </w:t>
      </w:r>
      <w:r w:rsidR="00A64350">
        <w:t>a date and time for closing.</w:t>
      </w:r>
    </w:p>
  </w:comment>
  <w:comment w:id="190" w:author="Lester, Victoria A JAG:EX" w:date="2016-10-06T12:12:00Z" w:initials="VAL">
    <w:p w:rsidR="00D0388D" w:rsidRDefault="00D0388D">
      <w:pPr>
        <w:pStyle w:val="CommentText"/>
      </w:pPr>
      <w:r>
        <w:rPr>
          <w:rStyle w:val="CommentReference"/>
        </w:rPr>
        <w:annotationRef/>
      </w:r>
      <w:r w:rsidR="00762823">
        <w:t xml:space="preserve">To minimize procurement risk, the process should ensure there is </w:t>
      </w:r>
      <w:r>
        <w:t xml:space="preserve">sufficient time for questions to be answered and considered by </w:t>
      </w:r>
      <w:r w:rsidR="00030A3E">
        <w:t>Developer</w:t>
      </w:r>
      <w:r>
        <w:t>s in time to modify their proposals before the end of the Proposal Period.</w:t>
      </w:r>
    </w:p>
  </w:comment>
  <w:comment w:id="195" w:author="Lester, Victoria A JAG:EX" w:date="2016-10-06T12:12:00Z" w:initials="VAL">
    <w:p w:rsidR="00762823" w:rsidRDefault="00762823">
      <w:pPr>
        <w:pStyle w:val="CommentText"/>
      </w:pPr>
      <w:r>
        <w:rPr>
          <w:rStyle w:val="CommentReference"/>
        </w:rPr>
        <w:annotationRef/>
      </w:r>
      <w:r>
        <w:t xml:space="preserve">Issuers will specify the email address for the Opportunity Contact on </w:t>
      </w:r>
      <w:r w:rsidR="002B60EC">
        <w:t>GitHub</w:t>
      </w:r>
      <w:r>
        <w:t xml:space="preserve">.  </w:t>
      </w:r>
      <w:r w:rsidR="00F20C87">
        <w:t xml:space="preserve">We would recommend that a separate email address be used to receive Proposals to avoid anything being lost or opened prior to closing.  </w:t>
      </w:r>
      <w:r>
        <w:t xml:space="preserve">I understand that it may not be possible to ensure that Issuers set up separate emails for this purpose but that you will include information in the Guide for Issuers </w:t>
      </w:r>
      <w:r w:rsidR="008656C2">
        <w:t>about best practices in handling proposals before the end of the Proposal Period.</w:t>
      </w:r>
    </w:p>
  </w:comment>
  <w:comment w:id="193" w:author="Lester, Victoria A JAG:EX" w:date="2016-10-06T12:12:00Z" w:initials="VAL">
    <w:p w:rsidR="00064F52" w:rsidRDefault="00064F52">
      <w:pPr>
        <w:pStyle w:val="CommentText"/>
      </w:pPr>
      <w:r>
        <w:rPr>
          <w:rStyle w:val="CommentReference"/>
        </w:rPr>
        <w:annotationRef/>
      </w:r>
      <w:r>
        <w:t>Note that both ste</w:t>
      </w:r>
      <w:r w:rsidR="00781585">
        <w:t>ps will be required to be completed or a Developer would be disqualified.</w:t>
      </w:r>
      <w:r w:rsidR="002B60EC">
        <w:t xml:space="preserve"> </w:t>
      </w:r>
      <w:r w:rsidR="00AE1334">
        <w:t xml:space="preserve">You indicated that the comment function also sends an email to the Opportunity Contact so this may be somewhat redundant.  Also it is questionable whether this mandatory is necessary or relates to the procurement (usually they are related somehow). </w:t>
      </w:r>
      <w:r w:rsidR="002B60EC">
        <w:t xml:space="preserve"> I understand that you want to consider whether to include this additional requirement to comment.</w:t>
      </w:r>
    </w:p>
  </w:comment>
  <w:comment w:id="202" w:author="Lester, Victoria A JAG:EX" w:date="2016-10-06T12:12:00Z" w:initials="VAL">
    <w:p w:rsidR="002B60EC" w:rsidRDefault="002B60EC">
      <w:pPr>
        <w:pStyle w:val="CommentText"/>
      </w:pPr>
      <w:r>
        <w:rPr>
          <w:rStyle w:val="CommentReference"/>
        </w:rPr>
        <w:annotationRef/>
      </w:r>
      <w:r>
        <w:t>As discussed, this may be needed for the purpose of sending the receipt confirmation referenced in section 13(b).</w:t>
      </w:r>
    </w:p>
  </w:comment>
  <w:comment w:id="221" w:author="Lester, Victoria A JAG:EX" w:date="2016-10-06T12:12:00Z" w:initials="VAL">
    <w:p w:rsidR="00F20C87" w:rsidRDefault="00F20C87">
      <w:pPr>
        <w:pStyle w:val="CommentText"/>
      </w:pPr>
      <w:r>
        <w:rPr>
          <w:rStyle w:val="CommentReference"/>
        </w:rPr>
        <w:annotationRef/>
      </w:r>
      <w:r>
        <w:t>David do you want to have Issuers provide this extra automated response so that Developers are certain their Proposals are received?</w:t>
      </w:r>
      <w:r w:rsidR="00AE1334">
        <w:t xml:space="preserve">  </w:t>
      </w:r>
    </w:p>
  </w:comment>
  <w:comment w:id="222" w:author="Lester, Victoria A JAG:EX" w:date="2016-10-06T12:12:00Z" w:initials="VAL">
    <w:p w:rsidR="00AE1334" w:rsidRDefault="00AE1334">
      <w:pPr>
        <w:pStyle w:val="CommentText"/>
      </w:pPr>
      <w:r>
        <w:rPr>
          <w:rStyle w:val="CommentReference"/>
        </w:rPr>
        <w:annotationRef/>
      </w:r>
      <w:r>
        <w:t>There needs to be someone available during this time period.</w:t>
      </w:r>
    </w:p>
  </w:comment>
  <w:comment w:id="223" w:author="Lester, Victoria A JAG:EX" w:date="2016-10-06T12:12:00Z" w:initials="VAL">
    <w:p w:rsidR="00AE1334" w:rsidRDefault="00AE1334">
      <w:pPr>
        <w:pStyle w:val="CommentText"/>
      </w:pPr>
      <w:r>
        <w:rPr>
          <w:rStyle w:val="CommentReference"/>
        </w:rPr>
        <w:annotationRef/>
      </w:r>
      <w:r>
        <w:t>For this to work, there needs to be another way to contact us and an alternative submission method (fax?).  Does GitHub show the Opportunity Contact’s phone number? How would they be contacted if there is an issue with the email system?</w:t>
      </w:r>
    </w:p>
  </w:comment>
  <w:comment w:id="232" w:author="Lester, Victoria A JAG:EX" w:date="2016-10-06T12:12:00Z" w:initials="VAL">
    <w:p w:rsidR="00762823" w:rsidRDefault="00762823">
      <w:pPr>
        <w:pStyle w:val="CommentText"/>
      </w:pPr>
      <w:r>
        <w:rPr>
          <w:rStyle w:val="CommentReference"/>
        </w:rPr>
        <w:annotationRef/>
      </w:r>
      <w:r>
        <w:t>Moved.</w:t>
      </w:r>
    </w:p>
  </w:comment>
  <w:comment w:id="269" w:author="Lester, Victoria A JAG:EX" w:date="2016-10-06T12:12:00Z" w:initials="VAL">
    <w:p w:rsidR="00A023AE" w:rsidRDefault="00A023AE">
      <w:pPr>
        <w:pStyle w:val="CommentText"/>
      </w:pPr>
      <w:r>
        <w:rPr>
          <w:rStyle w:val="CommentReference"/>
        </w:rPr>
        <w:annotationRef/>
      </w:r>
      <w:r>
        <w:t xml:space="preserve">I understand that you may be acquiring </w:t>
      </w:r>
      <w:r w:rsidR="00781585">
        <w:t>Payment I</w:t>
      </w:r>
      <w:r>
        <w:t>nformation in a number of ways (such as over the phone (merchant number for credit card transactions) or through email / fa</w:t>
      </w:r>
      <w:r w:rsidR="00781585">
        <w:t xml:space="preserve">x etc.  After collecting such information, if it is personal information, there are requirements that it be securely retained against unauthorized disclosure.  It also must be retained for at least one year (see section 30.4 and 31 of FOIPPA). </w:t>
      </w:r>
      <w:r w:rsidR="002B60EC">
        <w:t xml:space="preserve"> This would be good information to include in the Guide for Issuers.</w:t>
      </w:r>
    </w:p>
  </w:comment>
  <w:comment w:id="358" w:author="Lester, Victoria A JAG:EX" w:date="2016-10-06T12:12:00Z" w:initials="VAL">
    <w:p w:rsidR="00212DEF" w:rsidRDefault="00212DEF" w:rsidP="00212DEF">
      <w:pPr>
        <w:pStyle w:val="CommentText"/>
      </w:pPr>
      <w:r>
        <w:rPr>
          <w:rStyle w:val="CommentReference"/>
        </w:rPr>
        <w:annotationRef/>
      </w:r>
      <w:r>
        <w:t xml:space="preserve">In certain circumstances this information may be “contact information” as defined by FOIPPA, if it enables a person to be contacted at a place of business.  Such information is not </w:t>
      </w:r>
    </w:p>
    <w:p w:rsidR="00212DEF" w:rsidRDefault="008907DE" w:rsidP="00212DEF">
      <w:pPr>
        <w:pStyle w:val="CommentText"/>
      </w:pPr>
      <w:proofErr w:type="gramStart"/>
      <w:r>
        <w:t>covered</w:t>
      </w:r>
      <w:proofErr w:type="gramEnd"/>
      <w:r>
        <w:t xml:space="preserve"> by that Act.  </w:t>
      </w:r>
      <w:r w:rsidR="00212DEF">
        <w:t xml:space="preserve">However, for any such information that </w:t>
      </w:r>
      <w:r w:rsidR="00C60B18">
        <w:t>may be</w:t>
      </w:r>
      <w:r w:rsidR="00212DEF">
        <w:t xml:space="preserve"> personal information of a </w:t>
      </w:r>
      <w:r w:rsidR="00030A3E">
        <w:t>Developer</w:t>
      </w:r>
      <w:r w:rsidR="00C60B18">
        <w:t xml:space="preserve"> (such as where a Developer operates out of their home)</w:t>
      </w:r>
      <w:r w:rsidR="00212DEF">
        <w:t>, FOIPPA mandates a collection notice in section 27(2).</w:t>
      </w:r>
    </w:p>
  </w:comment>
  <w:comment w:id="359" w:author="Lester, Victoria A JAG:EX" w:date="2016-10-06T12:12:00Z" w:initials="VAL">
    <w:p w:rsidR="00212DEF" w:rsidRDefault="00212DEF">
      <w:pPr>
        <w:pStyle w:val="CommentText"/>
      </w:pPr>
      <w:r>
        <w:rPr>
          <w:rStyle w:val="CommentReference"/>
        </w:rPr>
        <w:annotationRef/>
      </w:r>
      <w:r w:rsidRPr="00212DEF">
        <w:t>This section is meant only for the version of the Terms that is posted for general information purposes.  It should be replaced by the Collection Notice set out in the box below when ministries are including these Terms for actual Opportunities.</w:t>
      </w:r>
    </w:p>
  </w:comment>
  <w:comment w:id="362" w:author="Lester, Victoria A JAG:EX" w:date="2016-10-06T12:12:00Z" w:initials="VAL">
    <w:p w:rsidR="00212DEF" w:rsidRPr="00212DEF" w:rsidRDefault="00212DEF" w:rsidP="00212DEF">
      <w:pPr>
        <w:pStyle w:val="CommentText"/>
      </w:pPr>
      <w:r>
        <w:rPr>
          <w:rStyle w:val="CommentReference"/>
        </w:rPr>
        <w:annotationRef/>
      </w:r>
      <w:r w:rsidRPr="00212DEF">
        <w:t xml:space="preserve">This is a sample collection notice.  As the completed Terms will be submitted to each ministry issuing an Opportunity, this collection notice should not be included with the sample posted terms on GitHub.  Ministries adding the terms to an opportunity should consider adding a collection notice at that time if they are collecting this personal information from </w:t>
      </w:r>
      <w:r w:rsidR="00030A3E">
        <w:t>Developer</w:t>
      </w:r>
      <w:r w:rsidRPr="00212DEF">
        <w:t xml:space="preserve">s.     </w:t>
      </w:r>
    </w:p>
    <w:p w:rsidR="00212DEF" w:rsidRDefault="00212DEF">
      <w:pPr>
        <w:pStyle w:val="CommentText"/>
      </w:pPr>
    </w:p>
  </w:comment>
  <w:comment w:id="465" w:author="Lester, Victoria A JAG:EX" w:date="2016-10-06T12:12:00Z" w:initials="VAL">
    <w:p w:rsidR="007431C1" w:rsidRDefault="007431C1" w:rsidP="007431C1">
      <w:pPr>
        <w:pStyle w:val="CommentText"/>
      </w:pPr>
      <w:r>
        <w:rPr>
          <w:rStyle w:val="CommentReference"/>
        </w:rPr>
        <w:annotationRef/>
      </w:r>
      <w:r>
        <w:t>David – does this adequately describe what a Master Branch is?</w:t>
      </w:r>
    </w:p>
  </w:comment>
  <w:comment w:id="557" w:author="Lester, Victoria A JAG:EX" w:date="2016-10-06T12:12:00Z" w:initials="VAL">
    <w:p w:rsidR="001B5DEE" w:rsidRDefault="001B5DEE" w:rsidP="001B5DEE">
      <w:pPr>
        <w:pStyle w:val="CommentText"/>
      </w:pPr>
      <w:r>
        <w:rPr>
          <w:rStyle w:val="CommentReference"/>
        </w:rPr>
        <w:annotationRef/>
      </w:r>
      <w:r>
        <w:t>I understand you had some discussion with OCG about including the right to extend the end date for the obligations under the contract.  I do not see how that is possible if timing is going to be evaluated.  There would be procurement risk in extending (as depending on the weighting, another Developer could potentially have won but for the timing).</w:t>
      </w:r>
    </w:p>
  </w:comment>
  <w:comment w:id="582" w:author="Lester, Victoria A JAG:EX" w:date="2016-10-06T12:12:00Z" w:initials="VAL">
    <w:p w:rsidR="002F1F3A" w:rsidRDefault="002F1F3A" w:rsidP="002F1F3A">
      <w:pPr>
        <w:pStyle w:val="CommentText"/>
      </w:pPr>
      <w:r>
        <w:rPr>
          <w:rStyle w:val="CommentReference"/>
        </w:rPr>
        <w:annotationRef/>
      </w:r>
      <w:r>
        <w:t>I understand that you may be acquiring Payment Information in a number of ways (such as over the phone (merchant number for credit card transactions) or through email / fax etc.  After collecting such information, if it is personal information, there are requirements that it be securely retained against unauthorized disclosure.  It also must be retained for at least one year (see section 30.4 and 31 of FOIPPA).  This would be good information to include in the Guide for Issuers.</w:t>
      </w:r>
    </w:p>
  </w:comment>
  <w:comment w:id="703" w:author="Lester, Victoria A JAG:EX" w:date="2016-10-07T14:39:00Z" w:initials="VAL">
    <w:p w:rsidR="00E1116E" w:rsidRDefault="00E1116E">
      <w:pPr>
        <w:pStyle w:val="CommentText"/>
      </w:pPr>
      <w:r>
        <w:rPr>
          <w:rStyle w:val="CommentReference"/>
        </w:rPr>
        <w:annotationRef/>
      </w:r>
      <w:r w:rsidR="0025132B">
        <w:t xml:space="preserve">The indemnity can be a bit hollow without an insurance requirement (ability to pay).  While the opportunities are low dollar amounts, </w:t>
      </w:r>
      <w:r>
        <w:t xml:space="preserve">defending </w:t>
      </w:r>
      <w:r w:rsidR="0025132B">
        <w:t>claims for infringement of third party rights could potentially be expensive.  You could consider imposing an insurance requirement.</w:t>
      </w:r>
    </w:p>
  </w:comment>
  <w:comment w:id="729" w:author="Lester, Victoria A JAG:EX" w:date="2016-10-07T14:39:00Z" w:initials="VAL">
    <w:p w:rsidR="001B5DEE" w:rsidRDefault="001B5DEE" w:rsidP="001B5DEE">
      <w:pPr>
        <w:pStyle w:val="CommentText"/>
      </w:pPr>
    </w:p>
    <w:p w:rsidR="001B5DEE" w:rsidRDefault="001B5DEE" w:rsidP="001B5DEE">
      <w:pPr>
        <w:pStyle w:val="CommentText"/>
      </w:pPr>
      <w:r>
        <w:rPr>
          <w:rStyle w:val="CommentReference"/>
        </w:rPr>
        <w:annotationRef/>
      </w:r>
      <w:r>
        <w:t xml:space="preserve">This is confined to disputes under the contract with the Contractor.  The vendor review process does not need to be addressed </w:t>
      </w:r>
      <w:r w:rsidR="0025132B">
        <w:t>in either set of terms</w:t>
      </w:r>
      <w:r>
        <w:t>.  It is not meant to address complaints relating to a specific procurement.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31DA1" w15:done="0"/>
  <w15:commentEx w15:paraId="0A2B0DBA" w15:done="0"/>
  <w15:commentEx w15:paraId="573BE026" w15:paraIdParent="0A2B0DBA" w15:done="0"/>
  <w15:commentEx w15:paraId="30BA3F3C" w15:done="0"/>
  <w15:commentEx w15:paraId="7418B025" w15:done="0"/>
  <w15:commentEx w15:paraId="722A62FD" w15:done="0"/>
  <w15:commentEx w15:paraId="5F24854F" w15:done="0"/>
  <w15:commentEx w15:paraId="171B1C37" w15:done="0"/>
  <w15:commentEx w15:paraId="06162EC5" w15:done="0"/>
  <w15:commentEx w15:paraId="1C0CE54E" w15:done="0"/>
  <w15:commentEx w15:paraId="35C59B7B" w15:done="0"/>
  <w15:commentEx w15:paraId="78EA95B9" w15:done="0"/>
  <w15:commentEx w15:paraId="5A7EC474" w15:done="0"/>
  <w15:commentEx w15:paraId="4C4385DC" w15:done="0"/>
  <w15:commentEx w15:paraId="02460F23" w15:done="0"/>
  <w15:commentEx w15:paraId="55731C17" w15:done="0"/>
  <w15:commentEx w15:paraId="3C099006" w15:done="0"/>
  <w15:commentEx w15:paraId="55E6FEB6" w15:done="0"/>
  <w15:commentEx w15:paraId="6E01A76C" w15:done="0"/>
  <w15:commentEx w15:paraId="0B47450F" w15:done="0"/>
  <w15:commentEx w15:paraId="4830FF94" w15:done="0"/>
  <w15:commentEx w15:paraId="591C0168" w15:done="0"/>
  <w15:commentEx w15:paraId="1AC9B446" w15:done="0"/>
  <w15:commentEx w15:paraId="47159D4C" w15:done="0"/>
  <w15:commentEx w15:paraId="23404B78" w15:done="0"/>
  <w15:commentEx w15:paraId="749C12C8" w15:done="0"/>
  <w15:commentEx w15:paraId="0F3A716F" w15:done="0"/>
  <w15:commentEx w15:paraId="501E754E" w15:done="0"/>
  <w15:commentEx w15:paraId="3B872434" w15:done="0"/>
  <w15:commentEx w15:paraId="4A84A3D3" w15:done="0"/>
  <w15:commentEx w15:paraId="5D8DB3B0" w15:done="0"/>
  <w15:commentEx w15:paraId="20333F35" w15:done="0"/>
  <w15:commentEx w15:paraId="2097A46B" w15:done="0"/>
  <w15:commentEx w15:paraId="748B63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EC9" w:rsidRDefault="00245EC9" w:rsidP="00802696">
      <w:pPr>
        <w:spacing w:line="240" w:lineRule="auto"/>
      </w:pPr>
      <w:r>
        <w:separator/>
      </w:r>
    </w:p>
  </w:endnote>
  <w:endnote w:type="continuationSeparator" w:id="0">
    <w:p w:rsidR="00245EC9" w:rsidRDefault="00245EC9" w:rsidP="00802696">
      <w:pPr>
        <w:spacing w:line="240" w:lineRule="auto"/>
      </w:pPr>
      <w:r>
        <w:continuationSeparator/>
      </w:r>
    </w:p>
  </w:endnote>
  <w:endnote w:type="continuationNotice" w:id="1">
    <w:p w:rsidR="00245EC9" w:rsidRDefault="00245E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760520"/>
      <w:docPartObj>
        <w:docPartGallery w:val="Page Numbers (Bottom of Page)"/>
        <w:docPartUnique/>
      </w:docPartObj>
    </w:sdtPr>
    <w:sdtEndPr>
      <w:rPr>
        <w:noProof/>
      </w:rPr>
    </w:sdtEndPr>
    <w:sdtContent>
      <w:p w:rsidR="003076E7" w:rsidRDefault="003076E7">
        <w:pPr>
          <w:pStyle w:val="Footer"/>
          <w:jc w:val="right"/>
        </w:pPr>
        <w:r>
          <w:fldChar w:fldCharType="begin"/>
        </w:r>
        <w:r>
          <w:instrText xml:space="preserve"> PAGE   \* MERGEFORMAT </w:instrText>
        </w:r>
        <w:r>
          <w:fldChar w:fldCharType="separate"/>
        </w:r>
        <w:r w:rsidR="00B7054F">
          <w:rPr>
            <w:noProof/>
          </w:rPr>
          <w:t>5</w:t>
        </w:r>
        <w:r>
          <w:rPr>
            <w:noProof/>
          </w:rPr>
          <w:fldChar w:fldCharType="end"/>
        </w:r>
      </w:p>
    </w:sdtContent>
  </w:sdt>
  <w:p w:rsidR="003076E7" w:rsidRDefault="003076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EC9" w:rsidRDefault="00245EC9" w:rsidP="00802696">
      <w:pPr>
        <w:spacing w:line="240" w:lineRule="auto"/>
      </w:pPr>
      <w:r>
        <w:separator/>
      </w:r>
    </w:p>
  </w:footnote>
  <w:footnote w:type="continuationSeparator" w:id="0">
    <w:p w:rsidR="00245EC9" w:rsidRDefault="00245EC9" w:rsidP="00802696">
      <w:pPr>
        <w:spacing w:line="240" w:lineRule="auto"/>
      </w:pPr>
      <w:r>
        <w:continuationSeparator/>
      </w:r>
    </w:p>
  </w:footnote>
  <w:footnote w:type="continuationNotice" w:id="1">
    <w:p w:rsidR="00245EC9" w:rsidRDefault="00245EC9">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D9" w:rsidRDefault="00F557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46BBD"/>
    <w:multiLevelType w:val="hybridMultilevel"/>
    <w:tmpl w:val="EAF0C0BC"/>
    <w:lvl w:ilvl="0" w:tplc="E4201E32">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7B39DF"/>
    <w:multiLevelType w:val="hybridMultilevel"/>
    <w:tmpl w:val="9CBE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C636B"/>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nsid w:val="195E5AB6"/>
    <w:multiLevelType w:val="hybridMultilevel"/>
    <w:tmpl w:val="9BC8DF22"/>
    <w:lvl w:ilvl="0" w:tplc="270096A0">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DF30BD"/>
    <w:multiLevelType w:val="hybridMultilevel"/>
    <w:tmpl w:val="C728C0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E47FCC"/>
    <w:multiLevelType w:val="hybridMultilevel"/>
    <w:tmpl w:val="F93C10EA"/>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08C5A8B"/>
    <w:multiLevelType w:val="hybridMultilevel"/>
    <w:tmpl w:val="7C24EFB4"/>
    <w:lvl w:ilvl="0" w:tplc="919A3D64">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3D54D72"/>
    <w:multiLevelType w:val="hybridMultilevel"/>
    <w:tmpl w:val="BB1A78E8"/>
    <w:lvl w:ilvl="0" w:tplc="811EEBCA">
      <w:start w:val="1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2D5554FC"/>
    <w:multiLevelType w:val="multilevel"/>
    <w:tmpl w:val="A51228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BE1E84"/>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186272C"/>
    <w:multiLevelType w:val="hybridMultilevel"/>
    <w:tmpl w:val="348E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24C4D"/>
    <w:multiLevelType w:val="hybridMultilevel"/>
    <w:tmpl w:val="5950A9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8F602C9"/>
    <w:multiLevelType w:val="hybridMultilevel"/>
    <w:tmpl w:val="FAAC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05F3CD1"/>
    <w:multiLevelType w:val="hybridMultilevel"/>
    <w:tmpl w:val="CE341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2087D2E"/>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6">
    <w:nsid w:val="469A3335"/>
    <w:multiLevelType w:val="hybridMultilevel"/>
    <w:tmpl w:val="25488B9C"/>
    <w:lvl w:ilvl="0" w:tplc="46E639BA">
      <w:start w:val="1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48CD27D1"/>
    <w:multiLevelType w:val="hybridMultilevel"/>
    <w:tmpl w:val="98E89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A0553C8"/>
    <w:multiLevelType w:val="hybridMultilevel"/>
    <w:tmpl w:val="ED464EA6"/>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9">
    <w:nsid w:val="4E3D42E4"/>
    <w:multiLevelType w:val="hybridMultilevel"/>
    <w:tmpl w:val="CF5CB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3A642C5"/>
    <w:multiLevelType w:val="hybridMultilevel"/>
    <w:tmpl w:val="84E4BB54"/>
    <w:lvl w:ilvl="0" w:tplc="C5D646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58296BCB"/>
    <w:multiLevelType w:val="hybridMultilevel"/>
    <w:tmpl w:val="4A8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336A6F"/>
    <w:multiLevelType w:val="hybridMultilevel"/>
    <w:tmpl w:val="C6EE1B28"/>
    <w:lvl w:ilvl="0" w:tplc="81B2146C">
      <w:start w:val="1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CB972FD"/>
    <w:multiLevelType w:val="hybridMultilevel"/>
    <w:tmpl w:val="28407712"/>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D5A166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0D224BE"/>
    <w:multiLevelType w:val="hybridMultilevel"/>
    <w:tmpl w:val="A4EA4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4474CF2"/>
    <w:multiLevelType w:val="hybridMultilevel"/>
    <w:tmpl w:val="0014521A"/>
    <w:lvl w:ilvl="0" w:tplc="730C17B6">
      <w:start w:val="1"/>
      <w:numFmt w:val="lowerLetter"/>
      <w:lvlText w:val="(%1)"/>
      <w:lvlJc w:val="left"/>
      <w:pPr>
        <w:ind w:left="1080" w:hanging="360"/>
      </w:pPr>
      <w:rPr>
        <w:rFonts w:cs="Aria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64636AB6"/>
    <w:multiLevelType w:val="hybridMultilevel"/>
    <w:tmpl w:val="804A2C7E"/>
    <w:lvl w:ilvl="0" w:tplc="1324ACF6">
      <w:start w:val="10"/>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8">
    <w:nsid w:val="647361EB"/>
    <w:multiLevelType w:val="hybridMultilevel"/>
    <w:tmpl w:val="FA2AC70E"/>
    <w:lvl w:ilvl="0" w:tplc="FBC0BD84">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753268F"/>
    <w:multiLevelType w:val="hybridMultilevel"/>
    <w:tmpl w:val="D71CD70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nsid w:val="678A667E"/>
    <w:multiLevelType w:val="hybridMultilevel"/>
    <w:tmpl w:val="DB2CDF7A"/>
    <w:lvl w:ilvl="0" w:tplc="413AE1E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683041A9"/>
    <w:multiLevelType w:val="hybridMultilevel"/>
    <w:tmpl w:val="49E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370A93"/>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690439B"/>
    <w:multiLevelType w:val="hybridMultilevel"/>
    <w:tmpl w:val="C8F4DB78"/>
    <w:lvl w:ilvl="0" w:tplc="352A0A8C">
      <w:start w:val="1"/>
      <w:numFmt w:val="bullet"/>
      <w:lvlText w:val="•"/>
      <w:lvlJc w:val="left"/>
      <w:pPr>
        <w:tabs>
          <w:tab w:val="num" w:pos="720"/>
        </w:tabs>
        <w:ind w:left="720" w:hanging="360"/>
      </w:pPr>
      <w:rPr>
        <w:rFonts w:ascii="Arial" w:hAnsi="Arial" w:hint="default"/>
      </w:rPr>
    </w:lvl>
    <w:lvl w:ilvl="1" w:tplc="011275E2">
      <w:start w:val="1"/>
      <w:numFmt w:val="bullet"/>
      <w:lvlText w:val="•"/>
      <w:lvlJc w:val="left"/>
      <w:pPr>
        <w:tabs>
          <w:tab w:val="num" w:pos="1440"/>
        </w:tabs>
        <w:ind w:left="1440" w:hanging="360"/>
      </w:pPr>
      <w:rPr>
        <w:rFonts w:ascii="Arial" w:hAnsi="Arial" w:hint="default"/>
      </w:rPr>
    </w:lvl>
    <w:lvl w:ilvl="2" w:tplc="C18E14F8" w:tentative="1">
      <w:start w:val="1"/>
      <w:numFmt w:val="bullet"/>
      <w:lvlText w:val="•"/>
      <w:lvlJc w:val="left"/>
      <w:pPr>
        <w:tabs>
          <w:tab w:val="num" w:pos="2160"/>
        </w:tabs>
        <w:ind w:left="2160" w:hanging="360"/>
      </w:pPr>
      <w:rPr>
        <w:rFonts w:ascii="Arial" w:hAnsi="Arial" w:hint="default"/>
      </w:rPr>
    </w:lvl>
    <w:lvl w:ilvl="3" w:tplc="F53C8C0E" w:tentative="1">
      <w:start w:val="1"/>
      <w:numFmt w:val="bullet"/>
      <w:lvlText w:val="•"/>
      <w:lvlJc w:val="left"/>
      <w:pPr>
        <w:tabs>
          <w:tab w:val="num" w:pos="2880"/>
        </w:tabs>
        <w:ind w:left="2880" w:hanging="360"/>
      </w:pPr>
      <w:rPr>
        <w:rFonts w:ascii="Arial" w:hAnsi="Arial" w:hint="default"/>
      </w:rPr>
    </w:lvl>
    <w:lvl w:ilvl="4" w:tplc="5D44623E" w:tentative="1">
      <w:start w:val="1"/>
      <w:numFmt w:val="bullet"/>
      <w:lvlText w:val="•"/>
      <w:lvlJc w:val="left"/>
      <w:pPr>
        <w:tabs>
          <w:tab w:val="num" w:pos="3600"/>
        </w:tabs>
        <w:ind w:left="3600" w:hanging="360"/>
      </w:pPr>
      <w:rPr>
        <w:rFonts w:ascii="Arial" w:hAnsi="Arial" w:hint="default"/>
      </w:rPr>
    </w:lvl>
    <w:lvl w:ilvl="5" w:tplc="820CA6C0" w:tentative="1">
      <w:start w:val="1"/>
      <w:numFmt w:val="bullet"/>
      <w:lvlText w:val="•"/>
      <w:lvlJc w:val="left"/>
      <w:pPr>
        <w:tabs>
          <w:tab w:val="num" w:pos="4320"/>
        </w:tabs>
        <w:ind w:left="4320" w:hanging="360"/>
      </w:pPr>
      <w:rPr>
        <w:rFonts w:ascii="Arial" w:hAnsi="Arial" w:hint="default"/>
      </w:rPr>
    </w:lvl>
    <w:lvl w:ilvl="6" w:tplc="83108246" w:tentative="1">
      <w:start w:val="1"/>
      <w:numFmt w:val="bullet"/>
      <w:lvlText w:val="•"/>
      <w:lvlJc w:val="left"/>
      <w:pPr>
        <w:tabs>
          <w:tab w:val="num" w:pos="5040"/>
        </w:tabs>
        <w:ind w:left="5040" w:hanging="360"/>
      </w:pPr>
      <w:rPr>
        <w:rFonts w:ascii="Arial" w:hAnsi="Arial" w:hint="default"/>
      </w:rPr>
    </w:lvl>
    <w:lvl w:ilvl="7" w:tplc="5628D082" w:tentative="1">
      <w:start w:val="1"/>
      <w:numFmt w:val="bullet"/>
      <w:lvlText w:val="•"/>
      <w:lvlJc w:val="left"/>
      <w:pPr>
        <w:tabs>
          <w:tab w:val="num" w:pos="5760"/>
        </w:tabs>
        <w:ind w:left="5760" w:hanging="360"/>
      </w:pPr>
      <w:rPr>
        <w:rFonts w:ascii="Arial" w:hAnsi="Arial" w:hint="default"/>
      </w:rPr>
    </w:lvl>
    <w:lvl w:ilvl="8" w:tplc="C568CCA6" w:tentative="1">
      <w:start w:val="1"/>
      <w:numFmt w:val="bullet"/>
      <w:lvlText w:val="•"/>
      <w:lvlJc w:val="left"/>
      <w:pPr>
        <w:tabs>
          <w:tab w:val="num" w:pos="6480"/>
        </w:tabs>
        <w:ind w:left="6480" w:hanging="360"/>
      </w:pPr>
      <w:rPr>
        <w:rFonts w:ascii="Arial" w:hAnsi="Arial" w:hint="default"/>
      </w:rPr>
    </w:lvl>
  </w:abstractNum>
  <w:abstractNum w:abstractNumId="34">
    <w:nsid w:val="76B13DD9"/>
    <w:multiLevelType w:val="hybridMultilevel"/>
    <w:tmpl w:val="0E9E09B4"/>
    <w:lvl w:ilvl="0" w:tplc="7A40899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72927AE"/>
    <w:multiLevelType w:val="hybridMultilevel"/>
    <w:tmpl w:val="B5BEC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78D3686"/>
    <w:multiLevelType w:val="hybridMultilevel"/>
    <w:tmpl w:val="0482654A"/>
    <w:lvl w:ilvl="0" w:tplc="6DA83A0A">
      <w:start w:val="19"/>
      <w:numFmt w:val="decimal"/>
      <w:lvlText w:val="%1."/>
      <w:lvlJc w:val="left"/>
      <w:pPr>
        <w:ind w:left="3240" w:hanging="360"/>
      </w:pPr>
      <w:rPr>
        <w:rFonts w:hint="default"/>
      </w:rPr>
    </w:lvl>
    <w:lvl w:ilvl="1" w:tplc="10090019">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37">
    <w:nsid w:val="794C2381"/>
    <w:multiLevelType w:val="hybridMultilevel"/>
    <w:tmpl w:val="8A2887BC"/>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nsid w:val="7A1D0B08"/>
    <w:multiLevelType w:val="hybridMultilevel"/>
    <w:tmpl w:val="E5627816"/>
    <w:lvl w:ilvl="0" w:tplc="2DF45D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B25014E"/>
    <w:multiLevelType w:val="hybridMultilevel"/>
    <w:tmpl w:val="731EA4FE"/>
    <w:lvl w:ilvl="0" w:tplc="71F2CD9C">
      <w:start w:val="1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nsid w:val="7EE602A6"/>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1">
    <w:nsid w:val="7FCA4FC3"/>
    <w:multiLevelType w:val="hybridMultilevel"/>
    <w:tmpl w:val="581A72E2"/>
    <w:lvl w:ilvl="0" w:tplc="71F2CD9C">
      <w:start w:val="15"/>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5"/>
  </w:num>
  <w:num w:numId="2">
    <w:abstractNumId w:val="33"/>
  </w:num>
  <w:num w:numId="3">
    <w:abstractNumId w:val="11"/>
  </w:num>
  <w:num w:numId="4">
    <w:abstractNumId w:val="17"/>
  </w:num>
  <w:num w:numId="5">
    <w:abstractNumId w:val="24"/>
  </w:num>
  <w:num w:numId="6">
    <w:abstractNumId w:val="36"/>
  </w:num>
  <w:num w:numId="7">
    <w:abstractNumId w:val="38"/>
  </w:num>
  <w:num w:numId="8">
    <w:abstractNumId w:val="34"/>
  </w:num>
  <w:num w:numId="9">
    <w:abstractNumId w:val="16"/>
  </w:num>
  <w:num w:numId="10">
    <w:abstractNumId w:val="0"/>
  </w:num>
  <w:num w:numId="11">
    <w:abstractNumId w:val="25"/>
  </w:num>
  <w:num w:numId="12">
    <w:abstractNumId w:val="14"/>
  </w:num>
  <w:num w:numId="13">
    <w:abstractNumId w:val="4"/>
  </w:num>
  <w:num w:numId="14">
    <w:abstractNumId w:val="18"/>
  </w:num>
  <w:num w:numId="15">
    <w:abstractNumId w:val="6"/>
  </w:num>
  <w:num w:numId="16">
    <w:abstractNumId w:val="27"/>
  </w:num>
  <w:num w:numId="17">
    <w:abstractNumId w:val="7"/>
  </w:num>
  <w:num w:numId="18">
    <w:abstractNumId w:val="5"/>
  </w:num>
  <w:num w:numId="19">
    <w:abstractNumId w:val="39"/>
  </w:num>
  <w:num w:numId="20">
    <w:abstractNumId w:val="13"/>
  </w:num>
  <w:num w:numId="21">
    <w:abstractNumId w:val="41"/>
  </w:num>
  <w:num w:numId="22">
    <w:abstractNumId w:val="23"/>
  </w:num>
  <w:num w:numId="23">
    <w:abstractNumId w:val="31"/>
  </w:num>
  <w:num w:numId="24">
    <w:abstractNumId w:val="37"/>
  </w:num>
  <w:num w:numId="25">
    <w:abstractNumId w:val="21"/>
  </w:num>
  <w:num w:numId="26">
    <w:abstractNumId w:val="2"/>
  </w:num>
  <w:num w:numId="27">
    <w:abstractNumId w:val="15"/>
  </w:num>
  <w:num w:numId="28">
    <w:abstractNumId w:val="8"/>
  </w:num>
  <w:num w:numId="29">
    <w:abstractNumId w:val="32"/>
  </w:num>
  <w:num w:numId="30">
    <w:abstractNumId w:val="10"/>
  </w:num>
  <w:num w:numId="31">
    <w:abstractNumId w:val="40"/>
  </w:num>
  <w:num w:numId="32">
    <w:abstractNumId w:val="1"/>
  </w:num>
  <w:num w:numId="33">
    <w:abstractNumId w:val="22"/>
  </w:num>
  <w:num w:numId="34">
    <w:abstractNumId w:val="30"/>
  </w:num>
  <w:num w:numId="35">
    <w:abstractNumId w:val="29"/>
  </w:num>
  <w:num w:numId="36">
    <w:abstractNumId w:val="19"/>
  </w:num>
  <w:num w:numId="37">
    <w:abstractNumId w:val="28"/>
  </w:num>
  <w:num w:numId="38">
    <w:abstractNumId w:val="26"/>
  </w:num>
  <w:num w:numId="39">
    <w:abstractNumId w:val="20"/>
  </w:num>
  <w:num w:numId="40">
    <w:abstractNumId w:val="12"/>
  </w:num>
  <w:num w:numId="41">
    <w:abstractNumId w:val="9"/>
  </w:num>
  <w:num w:numId="42">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5A"/>
    <w:rsid w:val="000061D3"/>
    <w:rsid w:val="00007B88"/>
    <w:rsid w:val="00010EE9"/>
    <w:rsid w:val="000122EB"/>
    <w:rsid w:val="00012AFD"/>
    <w:rsid w:val="00013A30"/>
    <w:rsid w:val="00014C57"/>
    <w:rsid w:val="0001770C"/>
    <w:rsid w:val="00021E17"/>
    <w:rsid w:val="00023CFE"/>
    <w:rsid w:val="000248AC"/>
    <w:rsid w:val="000259B0"/>
    <w:rsid w:val="00026614"/>
    <w:rsid w:val="000274B5"/>
    <w:rsid w:val="00030A3E"/>
    <w:rsid w:val="00037E46"/>
    <w:rsid w:val="00037E75"/>
    <w:rsid w:val="0005278B"/>
    <w:rsid w:val="00057469"/>
    <w:rsid w:val="00060956"/>
    <w:rsid w:val="0006470B"/>
    <w:rsid w:val="00064F52"/>
    <w:rsid w:val="00080C85"/>
    <w:rsid w:val="000853FC"/>
    <w:rsid w:val="000904CC"/>
    <w:rsid w:val="000950DB"/>
    <w:rsid w:val="000A42F3"/>
    <w:rsid w:val="000A6BA0"/>
    <w:rsid w:val="000C3726"/>
    <w:rsid w:val="000D34F4"/>
    <w:rsid w:val="000E1495"/>
    <w:rsid w:val="000E4850"/>
    <w:rsid w:val="000E562C"/>
    <w:rsid w:val="000E7269"/>
    <w:rsid w:val="000E7631"/>
    <w:rsid w:val="000F2E05"/>
    <w:rsid w:val="000F4C6F"/>
    <w:rsid w:val="000F7A7B"/>
    <w:rsid w:val="00102188"/>
    <w:rsid w:val="001044B1"/>
    <w:rsid w:val="0011030B"/>
    <w:rsid w:val="00125B7D"/>
    <w:rsid w:val="001275D6"/>
    <w:rsid w:val="00143079"/>
    <w:rsid w:val="00147005"/>
    <w:rsid w:val="00157BA1"/>
    <w:rsid w:val="00161E0F"/>
    <w:rsid w:val="00163A60"/>
    <w:rsid w:val="00165CD0"/>
    <w:rsid w:val="00171CFA"/>
    <w:rsid w:val="0017478E"/>
    <w:rsid w:val="0018659D"/>
    <w:rsid w:val="001918EF"/>
    <w:rsid w:val="001B5DEE"/>
    <w:rsid w:val="001C3589"/>
    <w:rsid w:val="001D7B2B"/>
    <w:rsid w:val="001E03C3"/>
    <w:rsid w:val="001E66ED"/>
    <w:rsid w:val="001E79AD"/>
    <w:rsid w:val="001F7F74"/>
    <w:rsid w:val="0020024D"/>
    <w:rsid w:val="00204C59"/>
    <w:rsid w:val="002105E0"/>
    <w:rsid w:val="00212DEF"/>
    <w:rsid w:val="00213400"/>
    <w:rsid w:val="00230DEE"/>
    <w:rsid w:val="00243B02"/>
    <w:rsid w:val="002451A2"/>
    <w:rsid w:val="00245EC9"/>
    <w:rsid w:val="00250121"/>
    <w:rsid w:val="0025068E"/>
    <w:rsid w:val="0025101F"/>
    <w:rsid w:val="0025132B"/>
    <w:rsid w:val="00267F3B"/>
    <w:rsid w:val="002748BE"/>
    <w:rsid w:val="00280F0A"/>
    <w:rsid w:val="00281C17"/>
    <w:rsid w:val="002947E4"/>
    <w:rsid w:val="002964A7"/>
    <w:rsid w:val="002A2071"/>
    <w:rsid w:val="002A48DD"/>
    <w:rsid w:val="002A54EB"/>
    <w:rsid w:val="002B37C4"/>
    <w:rsid w:val="002B3DA2"/>
    <w:rsid w:val="002B46D9"/>
    <w:rsid w:val="002B50E1"/>
    <w:rsid w:val="002B60EC"/>
    <w:rsid w:val="002C4601"/>
    <w:rsid w:val="002C52BE"/>
    <w:rsid w:val="002C5CA8"/>
    <w:rsid w:val="002C6354"/>
    <w:rsid w:val="002D094B"/>
    <w:rsid w:val="002E03DC"/>
    <w:rsid w:val="002E74C5"/>
    <w:rsid w:val="002F0FCE"/>
    <w:rsid w:val="002F1F3A"/>
    <w:rsid w:val="0030231E"/>
    <w:rsid w:val="00306505"/>
    <w:rsid w:val="00306BA9"/>
    <w:rsid w:val="003076E7"/>
    <w:rsid w:val="003151F4"/>
    <w:rsid w:val="0031603B"/>
    <w:rsid w:val="0032463B"/>
    <w:rsid w:val="003329F8"/>
    <w:rsid w:val="0034045E"/>
    <w:rsid w:val="003417C7"/>
    <w:rsid w:val="003506BA"/>
    <w:rsid w:val="00361272"/>
    <w:rsid w:val="00362DA6"/>
    <w:rsid w:val="00364002"/>
    <w:rsid w:val="003642B2"/>
    <w:rsid w:val="0036490D"/>
    <w:rsid w:val="00365633"/>
    <w:rsid w:val="00377FD2"/>
    <w:rsid w:val="00386B04"/>
    <w:rsid w:val="0039091D"/>
    <w:rsid w:val="00390997"/>
    <w:rsid w:val="00394B2F"/>
    <w:rsid w:val="00395853"/>
    <w:rsid w:val="003A2737"/>
    <w:rsid w:val="003A5604"/>
    <w:rsid w:val="003A6B6E"/>
    <w:rsid w:val="003A7E85"/>
    <w:rsid w:val="003B2EAE"/>
    <w:rsid w:val="003C311C"/>
    <w:rsid w:val="003C3E05"/>
    <w:rsid w:val="003C61DE"/>
    <w:rsid w:val="003C6A4A"/>
    <w:rsid w:val="003C793D"/>
    <w:rsid w:val="003D0073"/>
    <w:rsid w:val="003D1D8E"/>
    <w:rsid w:val="003D456E"/>
    <w:rsid w:val="003D5212"/>
    <w:rsid w:val="003E21AF"/>
    <w:rsid w:val="003E2830"/>
    <w:rsid w:val="003E33A5"/>
    <w:rsid w:val="003E3ACE"/>
    <w:rsid w:val="003F01A5"/>
    <w:rsid w:val="00406EA2"/>
    <w:rsid w:val="0040743E"/>
    <w:rsid w:val="004118A8"/>
    <w:rsid w:val="00414641"/>
    <w:rsid w:val="00431B4C"/>
    <w:rsid w:val="00441869"/>
    <w:rsid w:val="00442BD3"/>
    <w:rsid w:val="0044339E"/>
    <w:rsid w:val="00445ABA"/>
    <w:rsid w:val="00450029"/>
    <w:rsid w:val="0045475E"/>
    <w:rsid w:val="00455179"/>
    <w:rsid w:val="00463A70"/>
    <w:rsid w:val="00472904"/>
    <w:rsid w:val="00473DA1"/>
    <w:rsid w:val="00474D13"/>
    <w:rsid w:val="00476B02"/>
    <w:rsid w:val="00481334"/>
    <w:rsid w:val="00482FA0"/>
    <w:rsid w:val="00483AAD"/>
    <w:rsid w:val="004844B2"/>
    <w:rsid w:val="00484D6F"/>
    <w:rsid w:val="0048526B"/>
    <w:rsid w:val="00487CBC"/>
    <w:rsid w:val="004A3195"/>
    <w:rsid w:val="004B0D98"/>
    <w:rsid w:val="004B29B0"/>
    <w:rsid w:val="004B4AFA"/>
    <w:rsid w:val="004B4F07"/>
    <w:rsid w:val="004C6E97"/>
    <w:rsid w:val="004C7C5C"/>
    <w:rsid w:val="004D0D64"/>
    <w:rsid w:val="004D2AFE"/>
    <w:rsid w:val="004F313E"/>
    <w:rsid w:val="004F6E19"/>
    <w:rsid w:val="0050277F"/>
    <w:rsid w:val="00506504"/>
    <w:rsid w:val="005101FA"/>
    <w:rsid w:val="00510844"/>
    <w:rsid w:val="005231A3"/>
    <w:rsid w:val="005245F3"/>
    <w:rsid w:val="00525146"/>
    <w:rsid w:val="00533CBA"/>
    <w:rsid w:val="00534A58"/>
    <w:rsid w:val="005415E8"/>
    <w:rsid w:val="00553646"/>
    <w:rsid w:val="00555A58"/>
    <w:rsid w:val="00557030"/>
    <w:rsid w:val="00561393"/>
    <w:rsid w:val="0056598A"/>
    <w:rsid w:val="00571659"/>
    <w:rsid w:val="00574BBD"/>
    <w:rsid w:val="00580F92"/>
    <w:rsid w:val="00583C53"/>
    <w:rsid w:val="005846ED"/>
    <w:rsid w:val="00590C23"/>
    <w:rsid w:val="005B0111"/>
    <w:rsid w:val="005B1BDA"/>
    <w:rsid w:val="005B1F0B"/>
    <w:rsid w:val="005B6CCC"/>
    <w:rsid w:val="005C5E30"/>
    <w:rsid w:val="005D2535"/>
    <w:rsid w:val="005D27F1"/>
    <w:rsid w:val="005E0A66"/>
    <w:rsid w:val="005E2835"/>
    <w:rsid w:val="005F0296"/>
    <w:rsid w:val="005F654F"/>
    <w:rsid w:val="006005BC"/>
    <w:rsid w:val="00610556"/>
    <w:rsid w:val="00610DAC"/>
    <w:rsid w:val="0061704D"/>
    <w:rsid w:val="00624DAF"/>
    <w:rsid w:val="00625DAD"/>
    <w:rsid w:val="00630568"/>
    <w:rsid w:val="00630E91"/>
    <w:rsid w:val="00637E47"/>
    <w:rsid w:val="00662C45"/>
    <w:rsid w:val="0067260B"/>
    <w:rsid w:val="00672935"/>
    <w:rsid w:val="00674725"/>
    <w:rsid w:val="00674A33"/>
    <w:rsid w:val="00685B7C"/>
    <w:rsid w:val="0069129B"/>
    <w:rsid w:val="006A3C72"/>
    <w:rsid w:val="006B287A"/>
    <w:rsid w:val="006B630B"/>
    <w:rsid w:val="006C0706"/>
    <w:rsid w:val="006C099B"/>
    <w:rsid w:val="006C3DF8"/>
    <w:rsid w:val="006C40FF"/>
    <w:rsid w:val="006D2175"/>
    <w:rsid w:val="006D758C"/>
    <w:rsid w:val="006F3017"/>
    <w:rsid w:val="006F4807"/>
    <w:rsid w:val="006F71E2"/>
    <w:rsid w:val="006F7969"/>
    <w:rsid w:val="0070555A"/>
    <w:rsid w:val="00706676"/>
    <w:rsid w:val="00710564"/>
    <w:rsid w:val="00711D68"/>
    <w:rsid w:val="0071389F"/>
    <w:rsid w:val="00724247"/>
    <w:rsid w:val="0073019A"/>
    <w:rsid w:val="00733178"/>
    <w:rsid w:val="00740682"/>
    <w:rsid w:val="00742B9A"/>
    <w:rsid w:val="007431C1"/>
    <w:rsid w:val="00744054"/>
    <w:rsid w:val="0074690E"/>
    <w:rsid w:val="00750228"/>
    <w:rsid w:val="0075218A"/>
    <w:rsid w:val="00752CBD"/>
    <w:rsid w:val="00753171"/>
    <w:rsid w:val="00753778"/>
    <w:rsid w:val="00762823"/>
    <w:rsid w:val="00781585"/>
    <w:rsid w:val="007962B8"/>
    <w:rsid w:val="007A3AA6"/>
    <w:rsid w:val="007A3E6B"/>
    <w:rsid w:val="007A6650"/>
    <w:rsid w:val="007B0DA2"/>
    <w:rsid w:val="007B256A"/>
    <w:rsid w:val="007B6730"/>
    <w:rsid w:val="007C5388"/>
    <w:rsid w:val="007C6C94"/>
    <w:rsid w:val="007D1DF5"/>
    <w:rsid w:val="007D5DDB"/>
    <w:rsid w:val="007D7602"/>
    <w:rsid w:val="007D7769"/>
    <w:rsid w:val="007E16B0"/>
    <w:rsid w:val="007E1BC2"/>
    <w:rsid w:val="007E65C2"/>
    <w:rsid w:val="007E7014"/>
    <w:rsid w:val="007F3435"/>
    <w:rsid w:val="007F5295"/>
    <w:rsid w:val="007F5B23"/>
    <w:rsid w:val="00802696"/>
    <w:rsid w:val="008037BB"/>
    <w:rsid w:val="00810E1A"/>
    <w:rsid w:val="00821FAC"/>
    <w:rsid w:val="008342C1"/>
    <w:rsid w:val="00837080"/>
    <w:rsid w:val="00840414"/>
    <w:rsid w:val="00850795"/>
    <w:rsid w:val="00854073"/>
    <w:rsid w:val="0085439F"/>
    <w:rsid w:val="008633E7"/>
    <w:rsid w:val="00865360"/>
    <w:rsid w:val="008656C2"/>
    <w:rsid w:val="008703FF"/>
    <w:rsid w:val="008705F0"/>
    <w:rsid w:val="008713D5"/>
    <w:rsid w:val="0088604E"/>
    <w:rsid w:val="008865EF"/>
    <w:rsid w:val="008907DE"/>
    <w:rsid w:val="008A00A6"/>
    <w:rsid w:val="008A0970"/>
    <w:rsid w:val="008A2E4F"/>
    <w:rsid w:val="008A61FC"/>
    <w:rsid w:val="008A627B"/>
    <w:rsid w:val="008B1999"/>
    <w:rsid w:val="008B4B43"/>
    <w:rsid w:val="008B6A0E"/>
    <w:rsid w:val="008C0979"/>
    <w:rsid w:val="008C2967"/>
    <w:rsid w:val="008C37DF"/>
    <w:rsid w:val="008C3C47"/>
    <w:rsid w:val="008C5A80"/>
    <w:rsid w:val="008C720B"/>
    <w:rsid w:val="008C7F9D"/>
    <w:rsid w:val="008D05F4"/>
    <w:rsid w:val="008E79E4"/>
    <w:rsid w:val="008F0E3A"/>
    <w:rsid w:val="008F3323"/>
    <w:rsid w:val="008F479B"/>
    <w:rsid w:val="0090117E"/>
    <w:rsid w:val="009029F1"/>
    <w:rsid w:val="0091373E"/>
    <w:rsid w:val="009144CC"/>
    <w:rsid w:val="00915D9C"/>
    <w:rsid w:val="00920454"/>
    <w:rsid w:val="0092712C"/>
    <w:rsid w:val="00927597"/>
    <w:rsid w:val="00930E34"/>
    <w:rsid w:val="00931BBE"/>
    <w:rsid w:val="00932C45"/>
    <w:rsid w:val="0093307F"/>
    <w:rsid w:val="0094098C"/>
    <w:rsid w:val="00961A11"/>
    <w:rsid w:val="00971AA7"/>
    <w:rsid w:val="009733D6"/>
    <w:rsid w:val="00975EB4"/>
    <w:rsid w:val="00976A82"/>
    <w:rsid w:val="009858B3"/>
    <w:rsid w:val="009860F6"/>
    <w:rsid w:val="009A43D9"/>
    <w:rsid w:val="009A65F3"/>
    <w:rsid w:val="009A7F8A"/>
    <w:rsid w:val="009B1541"/>
    <w:rsid w:val="009C57F9"/>
    <w:rsid w:val="009D1646"/>
    <w:rsid w:val="009D24D0"/>
    <w:rsid w:val="009D618F"/>
    <w:rsid w:val="009F6016"/>
    <w:rsid w:val="009F7734"/>
    <w:rsid w:val="009F774D"/>
    <w:rsid w:val="00A023AE"/>
    <w:rsid w:val="00A053AD"/>
    <w:rsid w:val="00A10BD7"/>
    <w:rsid w:val="00A1522F"/>
    <w:rsid w:val="00A155A8"/>
    <w:rsid w:val="00A170A5"/>
    <w:rsid w:val="00A21B13"/>
    <w:rsid w:val="00A2218F"/>
    <w:rsid w:val="00A35B7C"/>
    <w:rsid w:val="00A42290"/>
    <w:rsid w:val="00A44224"/>
    <w:rsid w:val="00A5401C"/>
    <w:rsid w:val="00A54908"/>
    <w:rsid w:val="00A6012B"/>
    <w:rsid w:val="00A64350"/>
    <w:rsid w:val="00A661A0"/>
    <w:rsid w:val="00A7119B"/>
    <w:rsid w:val="00A739CA"/>
    <w:rsid w:val="00A755FE"/>
    <w:rsid w:val="00A865D8"/>
    <w:rsid w:val="00A958C2"/>
    <w:rsid w:val="00A95A27"/>
    <w:rsid w:val="00AA0501"/>
    <w:rsid w:val="00AA3CB0"/>
    <w:rsid w:val="00AA6EF3"/>
    <w:rsid w:val="00AB3844"/>
    <w:rsid w:val="00AC27CF"/>
    <w:rsid w:val="00AC555D"/>
    <w:rsid w:val="00AC657B"/>
    <w:rsid w:val="00AD0B16"/>
    <w:rsid w:val="00AD1218"/>
    <w:rsid w:val="00AD584B"/>
    <w:rsid w:val="00AE01EF"/>
    <w:rsid w:val="00AE1334"/>
    <w:rsid w:val="00AE1BAF"/>
    <w:rsid w:val="00AE2E3C"/>
    <w:rsid w:val="00AE3808"/>
    <w:rsid w:val="00AF07ED"/>
    <w:rsid w:val="00B00248"/>
    <w:rsid w:val="00B00893"/>
    <w:rsid w:val="00B057C3"/>
    <w:rsid w:val="00B1064A"/>
    <w:rsid w:val="00B109E0"/>
    <w:rsid w:val="00B126CD"/>
    <w:rsid w:val="00B25D93"/>
    <w:rsid w:val="00B26285"/>
    <w:rsid w:val="00B27B29"/>
    <w:rsid w:val="00B400E6"/>
    <w:rsid w:val="00B42FDD"/>
    <w:rsid w:val="00B44347"/>
    <w:rsid w:val="00B4641D"/>
    <w:rsid w:val="00B528E3"/>
    <w:rsid w:val="00B53684"/>
    <w:rsid w:val="00B55956"/>
    <w:rsid w:val="00B66F96"/>
    <w:rsid w:val="00B67517"/>
    <w:rsid w:val="00B7054F"/>
    <w:rsid w:val="00B71803"/>
    <w:rsid w:val="00B75DA2"/>
    <w:rsid w:val="00B80AC2"/>
    <w:rsid w:val="00B85150"/>
    <w:rsid w:val="00B85225"/>
    <w:rsid w:val="00B862CC"/>
    <w:rsid w:val="00B86D51"/>
    <w:rsid w:val="00B92AC4"/>
    <w:rsid w:val="00B97031"/>
    <w:rsid w:val="00BA0324"/>
    <w:rsid w:val="00BA2A12"/>
    <w:rsid w:val="00BB195B"/>
    <w:rsid w:val="00BB4C2C"/>
    <w:rsid w:val="00BB5B56"/>
    <w:rsid w:val="00BC0A74"/>
    <w:rsid w:val="00BC2ACE"/>
    <w:rsid w:val="00BC46DB"/>
    <w:rsid w:val="00BC5146"/>
    <w:rsid w:val="00BC5148"/>
    <w:rsid w:val="00BC5E53"/>
    <w:rsid w:val="00BC6432"/>
    <w:rsid w:val="00BD33B0"/>
    <w:rsid w:val="00BD6199"/>
    <w:rsid w:val="00BE1969"/>
    <w:rsid w:val="00BE631F"/>
    <w:rsid w:val="00BF0FEF"/>
    <w:rsid w:val="00BF2D88"/>
    <w:rsid w:val="00BF3D5E"/>
    <w:rsid w:val="00BF7062"/>
    <w:rsid w:val="00C01CF7"/>
    <w:rsid w:val="00C038C2"/>
    <w:rsid w:val="00C03953"/>
    <w:rsid w:val="00C045CD"/>
    <w:rsid w:val="00C05363"/>
    <w:rsid w:val="00C1271E"/>
    <w:rsid w:val="00C12B1F"/>
    <w:rsid w:val="00C12D33"/>
    <w:rsid w:val="00C13779"/>
    <w:rsid w:val="00C13E87"/>
    <w:rsid w:val="00C17E08"/>
    <w:rsid w:val="00C3762F"/>
    <w:rsid w:val="00C41D9E"/>
    <w:rsid w:val="00C424C8"/>
    <w:rsid w:val="00C43A6E"/>
    <w:rsid w:val="00C55A74"/>
    <w:rsid w:val="00C57192"/>
    <w:rsid w:val="00C60B18"/>
    <w:rsid w:val="00C63294"/>
    <w:rsid w:val="00C646FB"/>
    <w:rsid w:val="00C664BC"/>
    <w:rsid w:val="00C72F7D"/>
    <w:rsid w:val="00C73551"/>
    <w:rsid w:val="00C85D21"/>
    <w:rsid w:val="00C90ADE"/>
    <w:rsid w:val="00C9159D"/>
    <w:rsid w:val="00C9516D"/>
    <w:rsid w:val="00CC4B09"/>
    <w:rsid w:val="00CC61B1"/>
    <w:rsid w:val="00CD0740"/>
    <w:rsid w:val="00CD2807"/>
    <w:rsid w:val="00CE7863"/>
    <w:rsid w:val="00CF1D5A"/>
    <w:rsid w:val="00CF5309"/>
    <w:rsid w:val="00D0388D"/>
    <w:rsid w:val="00D04774"/>
    <w:rsid w:val="00D04BBE"/>
    <w:rsid w:val="00D04C99"/>
    <w:rsid w:val="00D100EC"/>
    <w:rsid w:val="00D1382D"/>
    <w:rsid w:val="00D14551"/>
    <w:rsid w:val="00D16E76"/>
    <w:rsid w:val="00D20574"/>
    <w:rsid w:val="00D2390E"/>
    <w:rsid w:val="00D346AC"/>
    <w:rsid w:val="00D37E13"/>
    <w:rsid w:val="00D5397C"/>
    <w:rsid w:val="00D60CD0"/>
    <w:rsid w:val="00D66EFB"/>
    <w:rsid w:val="00D70AC4"/>
    <w:rsid w:val="00D82629"/>
    <w:rsid w:val="00D83F05"/>
    <w:rsid w:val="00D84EE3"/>
    <w:rsid w:val="00DA1855"/>
    <w:rsid w:val="00DB04AD"/>
    <w:rsid w:val="00DB2BF8"/>
    <w:rsid w:val="00DB4471"/>
    <w:rsid w:val="00DB542D"/>
    <w:rsid w:val="00DB5F57"/>
    <w:rsid w:val="00DC6C06"/>
    <w:rsid w:val="00DC738A"/>
    <w:rsid w:val="00DD21F9"/>
    <w:rsid w:val="00DF0B74"/>
    <w:rsid w:val="00DF5904"/>
    <w:rsid w:val="00DF6072"/>
    <w:rsid w:val="00DF6D85"/>
    <w:rsid w:val="00DF73D0"/>
    <w:rsid w:val="00E03A7B"/>
    <w:rsid w:val="00E03C0E"/>
    <w:rsid w:val="00E069C2"/>
    <w:rsid w:val="00E072D3"/>
    <w:rsid w:val="00E10637"/>
    <w:rsid w:val="00E1078E"/>
    <w:rsid w:val="00E10A16"/>
    <w:rsid w:val="00E1116E"/>
    <w:rsid w:val="00E22F6A"/>
    <w:rsid w:val="00E231D8"/>
    <w:rsid w:val="00E26A35"/>
    <w:rsid w:val="00E26F0D"/>
    <w:rsid w:val="00E31D45"/>
    <w:rsid w:val="00E33ACC"/>
    <w:rsid w:val="00E340D7"/>
    <w:rsid w:val="00E349AA"/>
    <w:rsid w:val="00E41DDD"/>
    <w:rsid w:val="00E425F2"/>
    <w:rsid w:val="00E50927"/>
    <w:rsid w:val="00E53E13"/>
    <w:rsid w:val="00E559D3"/>
    <w:rsid w:val="00E5757E"/>
    <w:rsid w:val="00E645D1"/>
    <w:rsid w:val="00E731F9"/>
    <w:rsid w:val="00E80C3F"/>
    <w:rsid w:val="00E82CA5"/>
    <w:rsid w:val="00E83D70"/>
    <w:rsid w:val="00E87E18"/>
    <w:rsid w:val="00E92089"/>
    <w:rsid w:val="00E9586D"/>
    <w:rsid w:val="00EA0248"/>
    <w:rsid w:val="00EA5672"/>
    <w:rsid w:val="00EB016F"/>
    <w:rsid w:val="00EB20AD"/>
    <w:rsid w:val="00EB259C"/>
    <w:rsid w:val="00EB340B"/>
    <w:rsid w:val="00EB7667"/>
    <w:rsid w:val="00EC02AA"/>
    <w:rsid w:val="00EC0409"/>
    <w:rsid w:val="00EC4BF8"/>
    <w:rsid w:val="00EC63F5"/>
    <w:rsid w:val="00ED1839"/>
    <w:rsid w:val="00ED216A"/>
    <w:rsid w:val="00ED28B8"/>
    <w:rsid w:val="00ED2D8E"/>
    <w:rsid w:val="00EE219A"/>
    <w:rsid w:val="00EE2758"/>
    <w:rsid w:val="00EE64BE"/>
    <w:rsid w:val="00EF32B5"/>
    <w:rsid w:val="00F031CD"/>
    <w:rsid w:val="00F036FA"/>
    <w:rsid w:val="00F1018C"/>
    <w:rsid w:val="00F2030B"/>
    <w:rsid w:val="00F20C87"/>
    <w:rsid w:val="00F259CF"/>
    <w:rsid w:val="00F34A24"/>
    <w:rsid w:val="00F42800"/>
    <w:rsid w:val="00F43020"/>
    <w:rsid w:val="00F46C6E"/>
    <w:rsid w:val="00F55229"/>
    <w:rsid w:val="00F557D9"/>
    <w:rsid w:val="00F67AD6"/>
    <w:rsid w:val="00F7664A"/>
    <w:rsid w:val="00F80A9E"/>
    <w:rsid w:val="00F82271"/>
    <w:rsid w:val="00F83268"/>
    <w:rsid w:val="00F919AE"/>
    <w:rsid w:val="00F94D39"/>
    <w:rsid w:val="00F94D79"/>
    <w:rsid w:val="00F9739F"/>
    <w:rsid w:val="00FA1353"/>
    <w:rsid w:val="00FB5B0D"/>
    <w:rsid w:val="00FB67CD"/>
    <w:rsid w:val="00FC20CE"/>
    <w:rsid w:val="00FC2E35"/>
    <w:rsid w:val="00FC6DB7"/>
    <w:rsid w:val="00FC73A1"/>
    <w:rsid w:val="00FD0085"/>
    <w:rsid w:val="00FF0A16"/>
    <w:rsid w:val="00FF0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28490">
      <w:bodyDiv w:val="1"/>
      <w:marLeft w:val="0"/>
      <w:marRight w:val="0"/>
      <w:marTop w:val="0"/>
      <w:marBottom w:val="0"/>
      <w:divBdr>
        <w:top w:val="none" w:sz="0" w:space="0" w:color="auto"/>
        <w:left w:val="none" w:sz="0" w:space="0" w:color="auto"/>
        <w:bottom w:val="none" w:sz="0" w:space="0" w:color="auto"/>
        <w:right w:val="none" w:sz="0" w:space="0" w:color="auto"/>
      </w:divBdr>
      <w:divsChild>
        <w:div w:id="1257328358">
          <w:marLeft w:val="0"/>
          <w:marRight w:val="0"/>
          <w:marTop w:val="0"/>
          <w:marBottom w:val="0"/>
          <w:divBdr>
            <w:top w:val="none" w:sz="0" w:space="0" w:color="auto"/>
            <w:left w:val="none" w:sz="0" w:space="0" w:color="auto"/>
            <w:bottom w:val="none" w:sz="0" w:space="0" w:color="auto"/>
            <w:right w:val="none" w:sz="0" w:space="0" w:color="auto"/>
          </w:divBdr>
        </w:div>
        <w:div w:id="2052799927">
          <w:marLeft w:val="0"/>
          <w:marRight w:val="0"/>
          <w:marTop w:val="0"/>
          <w:marBottom w:val="0"/>
          <w:divBdr>
            <w:top w:val="none" w:sz="0" w:space="0" w:color="auto"/>
            <w:left w:val="none" w:sz="0" w:space="0" w:color="auto"/>
            <w:bottom w:val="none" w:sz="0" w:space="0" w:color="auto"/>
            <w:right w:val="none" w:sz="0" w:space="0" w:color="auto"/>
          </w:divBdr>
        </w:div>
        <w:div w:id="983658644">
          <w:marLeft w:val="0"/>
          <w:marRight w:val="0"/>
          <w:marTop w:val="0"/>
          <w:marBottom w:val="0"/>
          <w:divBdr>
            <w:top w:val="none" w:sz="0" w:space="0" w:color="auto"/>
            <w:left w:val="none" w:sz="0" w:space="0" w:color="auto"/>
            <w:bottom w:val="none" w:sz="0" w:space="0" w:color="auto"/>
            <w:right w:val="none" w:sz="0" w:space="0" w:color="auto"/>
          </w:divBdr>
        </w:div>
        <w:div w:id="258217387">
          <w:marLeft w:val="0"/>
          <w:marRight w:val="0"/>
          <w:marTop w:val="0"/>
          <w:marBottom w:val="0"/>
          <w:divBdr>
            <w:top w:val="none" w:sz="0" w:space="0" w:color="auto"/>
            <w:left w:val="none" w:sz="0" w:space="0" w:color="auto"/>
            <w:bottom w:val="none" w:sz="0" w:space="0" w:color="auto"/>
            <w:right w:val="none" w:sz="0" w:space="0" w:color="auto"/>
          </w:divBdr>
        </w:div>
        <w:div w:id="1275014165">
          <w:marLeft w:val="0"/>
          <w:marRight w:val="0"/>
          <w:marTop w:val="0"/>
          <w:marBottom w:val="0"/>
          <w:divBdr>
            <w:top w:val="none" w:sz="0" w:space="0" w:color="auto"/>
            <w:left w:val="none" w:sz="0" w:space="0" w:color="auto"/>
            <w:bottom w:val="none" w:sz="0" w:space="0" w:color="auto"/>
            <w:right w:val="none" w:sz="0" w:space="0" w:color="auto"/>
          </w:divBdr>
        </w:div>
        <w:div w:id="922759529">
          <w:marLeft w:val="0"/>
          <w:marRight w:val="0"/>
          <w:marTop w:val="0"/>
          <w:marBottom w:val="0"/>
          <w:divBdr>
            <w:top w:val="none" w:sz="0" w:space="0" w:color="auto"/>
            <w:left w:val="none" w:sz="0" w:space="0" w:color="auto"/>
            <w:bottom w:val="none" w:sz="0" w:space="0" w:color="auto"/>
            <w:right w:val="none" w:sz="0" w:space="0" w:color="auto"/>
          </w:divBdr>
        </w:div>
        <w:div w:id="513348798">
          <w:marLeft w:val="0"/>
          <w:marRight w:val="0"/>
          <w:marTop w:val="0"/>
          <w:marBottom w:val="0"/>
          <w:divBdr>
            <w:top w:val="none" w:sz="0" w:space="0" w:color="auto"/>
            <w:left w:val="none" w:sz="0" w:space="0" w:color="auto"/>
            <w:bottom w:val="none" w:sz="0" w:space="0" w:color="auto"/>
            <w:right w:val="none" w:sz="0" w:space="0" w:color="auto"/>
          </w:divBdr>
        </w:div>
        <w:div w:id="1396926948">
          <w:marLeft w:val="0"/>
          <w:marRight w:val="0"/>
          <w:marTop w:val="0"/>
          <w:marBottom w:val="0"/>
          <w:divBdr>
            <w:top w:val="none" w:sz="0" w:space="0" w:color="auto"/>
            <w:left w:val="none" w:sz="0" w:space="0" w:color="auto"/>
            <w:bottom w:val="none" w:sz="0" w:space="0" w:color="auto"/>
            <w:right w:val="none" w:sz="0" w:space="0" w:color="auto"/>
          </w:divBdr>
        </w:div>
        <w:div w:id="184897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CE536-1F2A-CA49-889F-66D1B263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4907</Words>
  <Characters>27970</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32812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Victoria A JAG:EX</dc:creator>
  <cp:lastModifiedBy>Mark Wilson</cp:lastModifiedBy>
  <cp:revision>2</cp:revision>
  <cp:lastPrinted>2016-10-06T15:36:00Z</cp:lastPrinted>
  <dcterms:created xsi:type="dcterms:W3CDTF">2016-10-12T22:08:00Z</dcterms:created>
  <dcterms:modified xsi:type="dcterms:W3CDTF">2016-10-12T22:08:00Z</dcterms:modified>
</cp:coreProperties>
</file>